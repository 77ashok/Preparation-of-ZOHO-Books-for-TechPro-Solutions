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98F63" w14:textId="014BF1F4" w:rsidR="008E119B" w:rsidRPr="005C1AD0" w:rsidRDefault="00D71F14" w:rsidP="00D71F14">
      <w:pPr>
        <w:tabs>
          <w:tab w:val="left" w:pos="1065"/>
          <w:tab w:val="center" w:pos="4513"/>
        </w:tabs>
        <w:rPr>
          <w:rFonts w:ascii="Comic Sans MS" w:hAnsi="Comic Sans MS" w:cs="Times New Roman"/>
          <w:i/>
          <w:iCs/>
          <w:color w:val="00B050"/>
          <w:sz w:val="40"/>
          <w:szCs w:val="40"/>
          <w:u w:val="single"/>
          <w:lang w:val="en-US"/>
        </w:rPr>
      </w:pPr>
      <w:r w:rsidRPr="005C1AD0">
        <w:rPr>
          <w:rFonts w:ascii="Comic Sans MS" w:hAnsi="Comic Sans MS"/>
          <w:i/>
          <w:iCs/>
          <w:color w:val="00B050"/>
          <w:sz w:val="40"/>
          <w:szCs w:val="40"/>
          <w:u w:val="single"/>
          <w:lang w:val="en-US"/>
        </w:rPr>
        <w:t xml:space="preserve">  </w:t>
      </w:r>
      <w:r w:rsidRPr="005C1AD0">
        <w:rPr>
          <w:rFonts w:ascii="Comic Sans MS" w:hAnsi="Comic Sans MS" w:cs="Times New Roman"/>
          <w:i/>
          <w:iCs/>
          <w:color w:val="00B050"/>
          <w:sz w:val="40"/>
          <w:szCs w:val="40"/>
          <w:u w:val="single"/>
          <w:lang w:val="en-US"/>
        </w:rPr>
        <w:t xml:space="preserve">STOCK </w:t>
      </w:r>
      <w:r w:rsidRPr="005C1AD0">
        <w:rPr>
          <w:rFonts w:ascii="Comic Sans MS" w:hAnsi="Comic Sans MS" w:cs="Times New Roman"/>
          <w:i/>
          <w:iCs/>
          <w:color w:val="00B050"/>
          <w:sz w:val="40"/>
          <w:szCs w:val="40"/>
          <w:u w:val="single"/>
          <w:lang w:val="en-US"/>
        </w:rPr>
        <w:tab/>
        <w:t>PERFORMANCE ANALYSIS</w:t>
      </w:r>
    </w:p>
    <w:p w14:paraId="0A1A989C" w14:textId="296B2AF0" w:rsidR="00CD63DA" w:rsidRDefault="00CD63DA" w:rsidP="00D71F14">
      <w:pPr>
        <w:tabs>
          <w:tab w:val="left" w:pos="1065"/>
          <w:tab w:val="center" w:pos="4513"/>
        </w:tabs>
        <w:rPr>
          <w:rFonts w:ascii="Arial Rounded MT Bold" w:hAnsi="Arial Rounded MT Bold" w:cstheme="majorHAnsi"/>
          <w:noProof/>
          <w:sz w:val="32"/>
          <w:szCs w:val="32"/>
          <w:lang w:val="en-US"/>
        </w:rPr>
      </w:pPr>
    </w:p>
    <w:p w14:paraId="21E89F0F" w14:textId="6478CAE8" w:rsidR="005C1AD0" w:rsidRDefault="005C1AD0" w:rsidP="00D71F14">
      <w:pPr>
        <w:tabs>
          <w:tab w:val="left" w:pos="1065"/>
          <w:tab w:val="center" w:pos="4513"/>
        </w:tabs>
        <w:rPr>
          <w:rFonts w:ascii="Arial Rounded MT Bold" w:hAnsi="Arial Rounded MT Bold" w:cstheme="majorHAnsi"/>
          <w:noProof/>
          <w:sz w:val="32"/>
          <w:szCs w:val="32"/>
          <w:lang w:val="en-US"/>
        </w:rPr>
      </w:pPr>
      <w:r>
        <w:rPr>
          <w:rFonts w:ascii="Eras Demi ITC" w:hAnsi="Eras Demi ITC"/>
          <w:noProof/>
          <w:sz w:val="52"/>
          <w:szCs w:val="52"/>
          <w:lang w:val="en-US"/>
        </w:rPr>
        <w:t xml:space="preserve">                          </w:t>
      </w:r>
      <w:r>
        <w:rPr>
          <w:rFonts w:ascii="Eras Demi ITC" w:hAnsi="Eras Demi ITC"/>
          <w:noProof/>
          <w:sz w:val="52"/>
          <w:szCs w:val="52"/>
          <w:lang w:val="en-US"/>
        </w:rPr>
        <w:drawing>
          <wp:inline distT="0" distB="0" distL="0" distR="0" wp14:anchorId="6CCFB9AA" wp14:editId="78129269">
            <wp:extent cx="1819275" cy="1819275"/>
            <wp:effectExtent l="0" t="0" r="9525" b="9525"/>
            <wp:docPr id="15826321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pic:spPr>
                </pic:pic>
              </a:graphicData>
            </a:graphic>
          </wp:inline>
        </w:drawing>
      </w:r>
    </w:p>
    <w:p w14:paraId="4CCA6AF3" w14:textId="05A30C6D" w:rsidR="005C1AD0" w:rsidRDefault="005C1AD0" w:rsidP="00D71F14">
      <w:pPr>
        <w:tabs>
          <w:tab w:val="left" w:pos="1065"/>
          <w:tab w:val="center" w:pos="4513"/>
        </w:tabs>
        <w:rPr>
          <w:rFonts w:ascii="Eras Demi ITC" w:hAnsi="Eras Demi ITC"/>
          <w:sz w:val="52"/>
          <w:szCs w:val="52"/>
          <w:lang w:val="en-US"/>
        </w:rPr>
      </w:pPr>
      <w:r>
        <w:rPr>
          <w:rFonts w:ascii="Eras Demi ITC" w:hAnsi="Eras Demi ITC"/>
          <w:sz w:val="52"/>
          <w:szCs w:val="52"/>
          <w:lang w:val="en-US"/>
        </w:rPr>
        <w:t xml:space="preserve">                         </w:t>
      </w:r>
    </w:p>
    <w:p w14:paraId="4BFCD6F1" w14:textId="20E2B03A" w:rsidR="00CD63DA" w:rsidRDefault="00CD63DA" w:rsidP="00D71F14">
      <w:pPr>
        <w:tabs>
          <w:tab w:val="left" w:pos="1065"/>
          <w:tab w:val="center" w:pos="4513"/>
        </w:tabs>
        <w:rPr>
          <w:rFonts w:ascii="Arial Rounded MT Bold" w:hAnsi="Arial Rounded MT Bold" w:cstheme="majorHAnsi"/>
          <w:sz w:val="32"/>
          <w:szCs w:val="32"/>
          <w:lang w:val="en-US"/>
        </w:rPr>
      </w:pPr>
      <w:r>
        <w:rPr>
          <w:rFonts w:ascii="Arial Rounded MT Bold" w:hAnsi="Arial Rounded MT Bold" w:cstheme="majorHAnsi"/>
          <w:sz w:val="32"/>
          <w:szCs w:val="32"/>
          <w:lang w:val="en-US"/>
        </w:rPr>
        <w:br w:type="textWrapping" w:clear="all"/>
      </w:r>
    </w:p>
    <w:p w14:paraId="1DEEAFF4" w14:textId="1570C2A8" w:rsidR="00CD63DA" w:rsidRPr="005C1AD0" w:rsidRDefault="00CD63DA" w:rsidP="00CD63DA">
      <w:pPr>
        <w:pStyle w:val="ListParagraph"/>
        <w:numPr>
          <w:ilvl w:val="0"/>
          <w:numId w:val="1"/>
        </w:numPr>
        <w:tabs>
          <w:tab w:val="left" w:pos="1065"/>
          <w:tab w:val="center" w:pos="4513"/>
        </w:tabs>
        <w:rPr>
          <w:rFonts w:ascii="Comic Sans MS" w:hAnsi="Comic Sans MS" w:cs="Times New Roman"/>
          <w:color w:val="000000" w:themeColor="text1"/>
          <w:sz w:val="32"/>
          <w:szCs w:val="32"/>
          <w:lang w:val="en-US"/>
        </w:rPr>
      </w:pPr>
      <w:r w:rsidRPr="005C1AD0">
        <w:rPr>
          <w:rFonts w:ascii="Comic Sans MS" w:hAnsi="Comic Sans MS" w:cs="Times New Roman"/>
          <w:color w:val="000000" w:themeColor="text1"/>
          <w:sz w:val="32"/>
          <w:szCs w:val="32"/>
          <w:lang w:val="en-US"/>
        </w:rPr>
        <w:t>Industry: Financial Services</w:t>
      </w:r>
    </w:p>
    <w:p w14:paraId="2A06E8F1" w14:textId="77777777" w:rsidR="00CD63DA" w:rsidRPr="00253CC9" w:rsidRDefault="00CD63DA" w:rsidP="00CD63DA">
      <w:pPr>
        <w:tabs>
          <w:tab w:val="left" w:pos="1065"/>
          <w:tab w:val="center" w:pos="4513"/>
        </w:tabs>
        <w:ind w:left="360"/>
        <w:rPr>
          <w:rFonts w:ascii="Times New Roman" w:hAnsi="Times New Roman" w:cs="Times New Roman"/>
          <w:sz w:val="32"/>
          <w:szCs w:val="32"/>
          <w:lang w:val="en-US"/>
        </w:rPr>
      </w:pPr>
    </w:p>
    <w:p w14:paraId="4AC4423F" w14:textId="397ABD68" w:rsidR="00CD63DA" w:rsidRDefault="00CD63DA" w:rsidP="00CD63DA">
      <w:pPr>
        <w:pStyle w:val="ListParagraph"/>
        <w:numPr>
          <w:ilvl w:val="0"/>
          <w:numId w:val="1"/>
        </w:numPr>
        <w:tabs>
          <w:tab w:val="left" w:pos="1065"/>
          <w:tab w:val="center" w:pos="4513"/>
        </w:tabs>
        <w:rPr>
          <w:rFonts w:ascii="Arial Rounded MT Bold" w:hAnsi="Arial Rounded MT Bold" w:cstheme="majorHAnsi"/>
          <w:sz w:val="32"/>
          <w:szCs w:val="32"/>
          <w:lang w:val="en-US"/>
        </w:rPr>
      </w:pPr>
      <w:r w:rsidRPr="005C1AD0">
        <w:rPr>
          <w:rFonts w:ascii="Comic Sans MS" w:hAnsi="Comic Sans MS" w:cs="Times New Roman"/>
          <w:color w:val="000000" w:themeColor="text1"/>
          <w:sz w:val="32"/>
          <w:szCs w:val="32"/>
          <w:lang w:val="en-US"/>
        </w:rPr>
        <w:t xml:space="preserve">General </w:t>
      </w:r>
      <w:proofErr w:type="gramStart"/>
      <w:r w:rsidRPr="005C1AD0">
        <w:rPr>
          <w:rFonts w:ascii="Comic Sans MS" w:hAnsi="Comic Sans MS" w:cs="Times New Roman"/>
          <w:color w:val="000000" w:themeColor="text1"/>
          <w:sz w:val="32"/>
          <w:szCs w:val="32"/>
          <w:lang w:val="en-US"/>
        </w:rPr>
        <w:t>Overview</w:t>
      </w:r>
      <w:r w:rsidRPr="005C1AD0">
        <w:rPr>
          <w:rFonts w:ascii="Arial Rounded MT Bold" w:hAnsi="Arial Rounded MT Bold" w:cstheme="majorHAnsi"/>
          <w:color w:val="000000" w:themeColor="text1"/>
          <w:sz w:val="32"/>
          <w:szCs w:val="32"/>
          <w:lang w:val="en-US"/>
        </w:rPr>
        <w:t xml:space="preserve"> </w:t>
      </w:r>
      <w:r w:rsidRPr="00CD63DA">
        <w:rPr>
          <w:rFonts w:ascii="Arial Rounded MT Bold" w:hAnsi="Arial Rounded MT Bold" w:cstheme="majorHAnsi"/>
          <w:sz w:val="32"/>
          <w:szCs w:val="32"/>
          <w:lang w:val="en-US"/>
        </w:rPr>
        <w:t>:</w:t>
      </w:r>
      <w:proofErr w:type="gramEnd"/>
      <w:r w:rsidRPr="00CD63DA">
        <w:rPr>
          <w:rFonts w:ascii="Arial Rounded MT Bold" w:hAnsi="Arial Rounded MT Bold" w:cstheme="majorHAnsi"/>
          <w:sz w:val="32"/>
          <w:szCs w:val="32"/>
          <w:lang w:val="en-US"/>
        </w:rPr>
        <w:t xml:space="preserve"> </w:t>
      </w:r>
    </w:p>
    <w:p w14:paraId="6976F798" w14:textId="77777777" w:rsidR="005A7489" w:rsidRDefault="005A7489" w:rsidP="00CD63DA">
      <w:pPr>
        <w:tabs>
          <w:tab w:val="left" w:pos="1065"/>
          <w:tab w:val="center" w:pos="4513"/>
        </w:tabs>
        <w:rPr>
          <w:rFonts w:ascii="Footlight MT Light" w:hAnsi="Footlight MT Light" w:cstheme="majorHAnsi"/>
          <w:sz w:val="28"/>
          <w:szCs w:val="28"/>
          <w:lang w:val="en-US"/>
        </w:rPr>
      </w:pPr>
    </w:p>
    <w:p w14:paraId="1D1BAC7A" w14:textId="6099058E" w:rsidR="00CD63DA" w:rsidRPr="0075510F" w:rsidRDefault="00CD63DA" w:rsidP="005C1AD0">
      <w:pPr>
        <w:tabs>
          <w:tab w:val="left" w:pos="1065"/>
          <w:tab w:val="center" w:pos="4513"/>
        </w:tabs>
        <w:rPr>
          <w:rFonts w:ascii="Times New Roman" w:hAnsi="Times New Roman" w:cs="Times New Roman"/>
          <w:sz w:val="24"/>
          <w:szCs w:val="24"/>
          <w:lang w:val="en-US"/>
        </w:rPr>
      </w:pPr>
      <w:r w:rsidRPr="0075510F">
        <w:rPr>
          <w:rFonts w:ascii="Times New Roman" w:hAnsi="Times New Roman" w:cs="Times New Roman"/>
          <w:sz w:val="24"/>
          <w:szCs w:val="24"/>
          <w:lang w:val="en-US"/>
        </w:rPr>
        <w:t>JPMorgan Chase &amp; Co. is one of the largest and most prominent financial institutions globally. It operates in various segments of the financial services industry, including investment banking, asset management, commercial banking, and retail banking. The company provides a wide range of financial services to consumers, businesses, governments, and institutions worldwide.</w:t>
      </w:r>
      <w:r w:rsidR="005A7489" w:rsidRPr="0075510F">
        <w:rPr>
          <w:rFonts w:ascii="Times New Roman" w:hAnsi="Times New Roman" w:cs="Times New Roman"/>
          <w:sz w:val="24"/>
          <w:szCs w:val="24"/>
        </w:rPr>
        <w:t xml:space="preserve"> </w:t>
      </w:r>
      <w:r w:rsidR="005A7489" w:rsidRPr="0075510F">
        <w:rPr>
          <w:rFonts w:ascii="Times New Roman" w:hAnsi="Times New Roman" w:cs="Times New Roman"/>
          <w:sz w:val="24"/>
          <w:szCs w:val="24"/>
          <w:lang w:val="en-US"/>
        </w:rPr>
        <w:t>JPMorgan Chase &amp; Co. is a multinational investment bank and financial services company headquartered in New York City. It is one of the largest and most influential financial institutions globally, offering a broad range of financial services to consumers, corporations, governments, and institutions.</w:t>
      </w:r>
    </w:p>
    <w:p w14:paraId="50A9D4C3" w14:textId="77777777" w:rsidR="005A7489" w:rsidRPr="0075510F" w:rsidRDefault="005A7489" w:rsidP="005A7489">
      <w:pPr>
        <w:tabs>
          <w:tab w:val="left" w:pos="1065"/>
          <w:tab w:val="center" w:pos="4513"/>
        </w:tabs>
        <w:rPr>
          <w:rFonts w:ascii="Times New Roman" w:hAnsi="Times New Roman" w:cs="Times New Roman"/>
          <w:sz w:val="24"/>
          <w:szCs w:val="24"/>
        </w:rPr>
      </w:pPr>
    </w:p>
    <w:p w14:paraId="690A7420" w14:textId="48F3EBCC" w:rsidR="005A7489" w:rsidRPr="005C1AD0" w:rsidRDefault="005A7489" w:rsidP="005A7489">
      <w:pPr>
        <w:tabs>
          <w:tab w:val="left" w:pos="1065"/>
          <w:tab w:val="center" w:pos="4513"/>
        </w:tabs>
        <w:rPr>
          <w:rFonts w:ascii="Georgia" w:hAnsi="Georgia"/>
          <w:color w:val="171717" w:themeColor="background2" w:themeShade="1A"/>
          <w:sz w:val="32"/>
          <w:szCs w:val="32"/>
        </w:rPr>
      </w:pPr>
      <w:r w:rsidRPr="005C1AD0">
        <w:rPr>
          <w:rFonts w:ascii="Georgia" w:hAnsi="Georgia" w:cs="Times New Roman"/>
          <w:color w:val="171717" w:themeColor="background2" w:themeShade="1A"/>
          <w:sz w:val="32"/>
          <w:szCs w:val="32"/>
        </w:rPr>
        <w:t>Global Presence</w:t>
      </w:r>
      <w:r w:rsidRPr="005C1AD0">
        <w:rPr>
          <w:rFonts w:ascii="Georgia" w:hAnsi="Georgia"/>
          <w:color w:val="171717" w:themeColor="background2" w:themeShade="1A"/>
          <w:sz w:val="32"/>
          <w:szCs w:val="32"/>
        </w:rPr>
        <w:t>:</w:t>
      </w:r>
    </w:p>
    <w:p w14:paraId="76F973E7" w14:textId="5115E350" w:rsidR="005A7489" w:rsidRPr="005C1AD0" w:rsidRDefault="005A7489" w:rsidP="005A7489">
      <w:pPr>
        <w:tabs>
          <w:tab w:val="left" w:pos="1065"/>
          <w:tab w:val="center" w:pos="4513"/>
        </w:tabs>
        <w:rPr>
          <w:rFonts w:ascii="Georgia" w:hAnsi="Georgia" w:cs="Times New Roman"/>
          <w:color w:val="171717" w:themeColor="background2" w:themeShade="1A"/>
          <w:sz w:val="24"/>
          <w:szCs w:val="24"/>
        </w:rPr>
      </w:pPr>
      <w:r w:rsidRPr="005C1AD0">
        <w:rPr>
          <w:rFonts w:ascii="Georgia" w:hAnsi="Georgia" w:cs="Times New Roman"/>
          <w:color w:val="171717" w:themeColor="background2" w:themeShade="1A"/>
          <w:sz w:val="24"/>
          <w:szCs w:val="24"/>
        </w:rPr>
        <w:t xml:space="preserve">JPMorgan Chase operates a vast global network with offices and branches in numerous countries and regions worldwide. It serves millions of customers and clients across diverse markets, maintaining a significant presence in major financial </w:t>
      </w:r>
      <w:proofErr w:type="spellStart"/>
      <w:r w:rsidRPr="005C1AD0">
        <w:rPr>
          <w:rFonts w:ascii="Georgia" w:hAnsi="Georgia" w:cs="Times New Roman"/>
          <w:color w:val="171717" w:themeColor="background2" w:themeShade="1A"/>
          <w:sz w:val="24"/>
          <w:szCs w:val="24"/>
        </w:rPr>
        <w:t>centers</w:t>
      </w:r>
      <w:proofErr w:type="spellEnd"/>
      <w:r w:rsidRPr="005C1AD0">
        <w:rPr>
          <w:rFonts w:ascii="Georgia" w:hAnsi="Georgia" w:cs="Times New Roman"/>
          <w:color w:val="171717" w:themeColor="background2" w:themeShade="1A"/>
          <w:sz w:val="24"/>
          <w:szCs w:val="24"/>
        </w:rPr>
        <w:t>.</w:t>
      </w:r>
    </w:p>
    <w:p w14:paraId="298EFE37" w14:textId="0AB2E1E6" w:rsidR="005A7489" w:rsidRPr="005C1AD0" w:rsidRDefault="005A7489" w:rsidP="00CD63DA">
      <w:pPr>
        <w:tabs>
          <w:tab w:val="left" w:pos="1065"/>
          <w:tab w:val="center" w:pos="4513"/>
        </w:tabs>
        <w:rPr>
          <w:rFonts w:ascii="Georgia" w:hAnsi="Georgia" w:cstheme="majorHAnsi"/>
          <w:color w:val="171717" w:themeColor="background2" w:themeShade="1A"/>
          <w:sz w:val="32"/>
          <w:szCs w:val="32"/>
          <w:lang w:val="en-US"/>
        </w:rPr>
      </w:pPr>
      <w:r w:rsidRPr="005C1AD0">
        <w:rPr>
          <w:rFonts w:ascii="Georgia" w:hAnsi="Georgia" w:cs="Times New Roman"/>
          <w:color w:val="171717" w:themeColor="background2" w:themeShade="1A"/>
          <w:sz w:val="32"/>
          <w:szCs w:val="32"/>
          <w:lang w:val="en-US"/>
        </w:rPr>
        <w:t>Key Businesses</w:t>
      </w:r>
      <w:r w:rsidRPr="005C1AD0">
        <w:rPr>
          <w:rFonts w:ascii="Georgia" w:hAnsi="Georgia" w:cstheme="majorHAnsi"/>
          <w:color w:val="171717" w:themeColor="background2" w:themeShade="1A"/>
          <w:sz w:val="32"/>
          <w:szCs w:val="32"/>
          <w:lang w:val="en-US"/>
        </w:rPr>
        <w:t>:</w:t>
      </w:r>
    </w:p>
    <w:p w14:paraId="5213C1B7" w14:textId="77777777" w:rsidR="005A7489" w:rsidRDefault="005A7489" w:rsidP="00CD63DA">
      <w:pPr>
        <w:tabs>
          <w:tab w:val="left" w:pos="1065"/>
          <w:tab w:val="center" w:pos="4513"/>
        </w:tabs>
        <w:rPr>
          <w:rFonts w:ascii="Arial Rounded MT Bold" w:hAnsi="Arial Rounded MT Bold" w:cstheme="majorHAnsi"/>
          <w:sz w:val="32"/>
          <w:szCs w:val="32"/>
          <w:lang w:val="en-US"/>
        </w:rPr>
      </w:pPr>
    </w:p>
    <w:p w14:paraId="6942D906" w14:textId="157C7014" w:rsidR="005A7489" w:rsidRPr="005C1AD0" w:rsidRDefault="005A7489" w:rsidP="005C1AD0">
      <w:pPr>
        <w:tabs>
          <w:tab w:val="left" w:pos="1065"/>
          <w:tab w:val="center" w:pos="4513"/>
        </w:tabs>
        <w:rPr>
          <w:rFonts w:ascii="Algerian" w:hAnsi="Algerian" w:cstheme="majorHAnsi"/>
          <w:color w:val="262626" w:themeColor="text1" w:themeTint="D9"/>
          <w:sz w:val="24"/>
          <w:szCs w:val="24"/>
          <w:lang w:val="en-US"/>
        </w:rPr>
      </w:pPr>
      <w:r w:rsidRPr="005A7489">
        <w:rPr>
          <w:rFonts w:ascii="Arial Rounded MT Bold" w:hAnsi="Arial Rounded MT Bold" w:cstheme="majorHAnsi"/>
          <w:color w:val="323E4F" w:themeColor="text2" w:themeShade="BF"/>
          <w:sz w:val="32"/>
          <w:szCs w:val="32"/>
          <w:lang w:val="en-US"/>
        </w:rPr>
        <w:t>1</w:t>
      </w:r>
      <w:r w:rsidRPr="005C1AD0">
        <w:rPr>
          <w:rFonts w:ascii="Algerian" w:hAnsi="Algerian" w:cstheme="majorHAnsi"/>
          <w:color w:val="262626" w:themeColor="text1" w:themeTint="D9"/>
          <w:sz w:val="24"/>
          <w:szCs w:val="24"/>
          <w:lang w:val="en-US"/>
        </w:rPr>
        <w:t>.</w:t>
      </w:r>
      <w:r w:rsidRPr="005C1AD0">
        <w:rPr>
          <w:rFonts w:ascii="Algerian" w:hAnsi="Algerian" w:cs="Times New Roman"/>
          <w:color w:val="262626" w:themeColor="text1" w:themeTint="D9"/>
          <w:sz w:val="24"/>
          <w:szCs w:val="24"/>
          <w:lang w:val="en-US"/>
        </w:rPr>
        <w:t>Investment Banking</w:t>
      </w:r>
      <w:r w:rsidRPr="005C1AD0">
        <w:rPr>
          <w:rFonts w:ascii="Algerian" w:hAnsi="Algerian" w:cstheme="majorHAnsi"/>
          <w:color w:val="262626" w:themeColor="text1" w:themeTint="D9"/>
          <w:sz w:val="24"/>
          <w:szCs w:val="24"/>
          <w:lang w:val="en-US"/>
        </w:rPr>
        <w:t xml:space="preserve">: </w:t>
      </w:r>
      <w:r w:rsidRPr="005C1AD0">
        <w:rPr>
          <w:rFonts w:ascii="Algerian" w:hAnsi="Algerian" w:cs="Times New Roman"/>
          <w:color w:val="262626" w:themeColor="text1" w:themeTint="D9"/>
          <w:sz w:val="24"/>
          <w:szCs w:val="24"/>
          <w:lang w:val="en-US"/>
        </w:rPr>
        <w:t>JPMorgan Chase provides investment banking services, including advisory, underwriting, and financing solutions, to corporations, governments, and institutional clients.</w:t>
      </w:r>
    </w:p>
    <w:p w14:paraId="048B6A71" w14:textId="7A7612D4" w:rsidR="005A7489" w:rsidRPr="005C1AD0" w:rsidRDefault="005A7489" w:rsidP="005C1AD0">
      <w:pPr>
        <w:tabs>
          <w:tab w:val="left" w:pos="1065"/>
          <w:tab w:val="center" w:pos="4513"/>
        </w:tabs>
        <w:rPr>
          <w:rFonts w:ascii="Algerian" w:hAnsi="Algerian" w:cstheme="majorHAnsi"/>
          <w:color w:val="262626" w:themeColor="text1" w:themeTint="D9"/>
          <w:sz w:val="24"/>
          <w:szCs w:val="24"/>
          <w:lang w:val="en-US"/>
        </w:rPr>
      </w:pPr>
      <w:r w:rsidRPr="005C1AD0">
        <w:rPr>
          <w:rFonts w:ascii="Algerian" w:hAnsi="Algerian" w:cstheme="majorHAnsi"/>
          <w:color w:val="262626" w:themeColor="text1" w:themeTint="D9"/>
          <w:sz w:val="24"/>
          <w:szCs w:val="24"/>
          <w:lang w:val="en-US"/>
        </w:rPr>
        <w:t>2.</w:t>
      </w:r>
      <w:r w:rsidRPr="005C1AD0">
        <w:rPr>
          <w:rFonts w:ascii="Algerian" w:hAnsi="Algerian" w:cs="Times New Roman"/>
          <w:color w:val="262626" w:themeColor="text1" w:themeTint="D9"/>
          <w:sz w:val="24"/>
          <w:szCs w:val="24"/>
          <w:lang w:val="en-US"/>
        </w:rPr>
        <w:t>Asset Management:</w:t>
      </w:r>
      <w:r w:rsidRPr="005C1AD0">
        <w:rPr>
          <w:rFonts w:ascii="Algerian" w:hAnsi="Algerian" w:cstheme="majorHAnsi"/>
          <w:color w:val="262626" w:themeColor="text1" w:themeTint="D9"/>
          <w:sz w:val="24"/>
          <w:szCs w:val="24"/>
          <w:lang w:val="en-US"/>
        </w:rPr>
        <w:t xml:space="preserve"> </w:t>
      </w:r>
      <w:r w:rsidRPr="005C1AD0">
        <w:rPr>
          <w:rFonts w:ascii="Algerian" w:hAnsi="Algerian" w:cs="Times New Roman"/>
          <w:color w:val="262626" w:themeColor="text1" w:themeTint="D9"/>
          <w:sz w:val="24"/>
          <w:szCs w:val="24"/>
          <w:lang w:val="en-US"/>
        </w:rPr>
        <w:t>The company offers asset management services to institutional and retail clients, managing investment portfolios, providing wealth management, and offering retirement planning solutions</w:t>
      </w:r>
      <w:r w:rsidRPr="005C1AD0">
        <w:rPr>
          <w:rFonts w:ascii="Algerian" w:hAnsi="Algerian" w:cstheme="majorHAnsi"/>
          <w:color w:val="262626" w:themeColor="text1" w:themeTint="D9"/>
          <w:sz w:val="24"/>
          <w:szCs w:val="24"/>
          <w:lang w:val="en-US"/>
        </w:rPr>
        <w:t>.</w:t>
      </w:r>
    </w:p>
    <w:p w14:paraId="629F1712" w14:textId="2EC415D9" w:rsidR="005A7489" w:rsidRPr="005C1AD0" w:rsidRDefault="005A7489" w:rsidP="005C1AD0">
      <w:pPr>
        <w:tabs>
          <w:tab w:val="left" w:pos="1065"/>
          <w:tab w:val="center" w:pos="4513"/>
        </w:tabs>
        <w:rPr>
          <w:rFonts w:ascii="Algerian" w:hAnsi="Algerian" w:cstheme="majorHAnsi"/>
          <w:color w:val="262626" w:themeColor="text1" w:themeTint="D9"/>
          <w:sz w:val="24"/>
          <w:szCs w:val="24"/>
          <w:lang w:val="en-US"/>
        </w:rPr>
      </w:pPr>
      <w:r w:rsidRPr="005C1AD0">
        <w:rPr>
          <w:rFonts w:ascii="Algerian" w:hAnsi="Algerian" w:cstheme="majorHAnsi"/>
          <w:color w:val="262626" w:themeColor="text1" w:themeTint="D9"/>
          <w:sz w:val="24"/>
          <w:szCs w:val="24"/>
          <w:lang w:val="en-US"/>
        </w:rPr>
        <w:t>3.</w:t>
      </w:r>
      <w:r w:rsidRPr="005C1AD0">
        <w:rPr>
          <w:rFonts w:ascii="Algerian" w:hAnsi="Algerian" w:cs="Times New Roman"/>
          <w:color w:val="262626" w:themeColor="text1" w:themeTint="D9"/>
          <w:sz w:val="24"/>
          <w:szCs w:val="24"/>
          <w:lang w:val="en-US"/>
        </w:rPr>
        <w:t>Commercial Banking: JPMorgan Chase serves large corporations, small businesses, and governments with commercial banking services, including lending, treasury services, and cash management solutions</w:t>
      </w:r>
      <w:r w:rsidRPr="005C1AD0">
        <w:rPr>
          <w:rFonts w:ascii="Algerian" w:hAnsi="Algerian" w:cstheme="majorHAnsi"/>
          <w:color w:val="262626" w:themeColor="text1" w:themeTint="D9"/>
          <w:sz w:val="24"/>
          <w:szCs w:val="24"/>
          <w:lang w:val="en-US"/>
        </w:rPr>
        <w:t>.</w:t>
      </w:r>
    </w:p>
    <w:p w14:paraId="78EA54C9" w14:textId="3BEE2DB3" w:rsidR="005A7489" w:rsidRPr="005C1AD0" w:rsidRDefault="005A7489" w:rsidP="005C1AD0">
      <w:pPr>
        <w:tabs>
          <w:tab w:val="left" w:pos="1065"/>
          <w:tab w:val="center" w:pos="4513"/>
        </w:tabs>
        <w:rPr>
          <w:rFonts w:ascii="Algerian" w:hAnsi="Algerian" w:cstheme="majorHAnsi"/>
          <w:color w:val="262626" w:themeColor="text1" w:themeTint="D9"/>
          <w:sz w:val="24"/>
          <w:szCs w:val="24"/>
          <w:lang w:val="en-US"/>
        </w:rPr>
      </w:pPr>
      <w:r w:rsidRPr="005C1AD0">
        <w:rPr>
          <w:rFonts w:ascii="Algerian" w:hAnsi="Algerian" w:cstheme="majorHAnsi"/>
          <w:color w:val="262626" w:themeColor="text1" w:themeTint="D9"/>
          <w:sz w:val="24"/>
          <w:szCs w:val="24"/>
          <w:lang w:val="en-US"/>
        </w:rPr>
        <w:t>4.</w:t>
      </w:r>
      <w:r w:rsidRPr="005C1AD0">
        <w:rPr>
          <w:rFonts w:ascii="Algerian" w:hAnsi="Algerian" w:cs="Times New Roman"/>
          <w:color w:val="262626" w:themeColor="text1" w:themeTint="D9"/>
          <w:sz w:val="24"/>
          <w:szCs w:val="24"/>
          <w:lang w:val="en-US"/>
        </w:rPr>
        <w:t>Retail Banking: Through its retail banking segment, the company provides banking products and services to consumers and small businesses, such as deposits, loans, credit cards, and mortgage lending.</w:t>
      </w:r>
    </w:p>
    <w:p w14:paraId="5470E649" w14:textId="77777777" w:rsidR="005A7489" w:rsidRDefault="005A7489" w:rsidP="005A7489">
      <w:pPr>
        <w:tabs>
          <w:tab w:val="left" w:pos="1065"/>
          <w:tab w:val="center" w:pos="4513"/>
        </w:tabs>
        <w:rPr>
          <w:rFonts w:ascii="Footlight MT Light" w:hAnsi="Footlight MT Light" w:cstheme="majorHAnsi"/>
          <w:sz w:val="28"/>
          <w:szCs w:val="28"/>
          <w:lang w:val="en-US"/>
        </w:rPr>
      </w:pPr>
    </w:p>
    <w:p w14:paraId="5719625F" w14:textId="4CA36BFE" w:rsidR="005A7489" w:rsidRPr="005C1AD0" w:rsidRDefault="005A7489" w:rsidP="005C1AD0">
      <w:pPr>
        <w:pStyle w:val="ListParagraph"/>
        <w:numPr>
          <w:ilvl w:val="0"/>
          <w:numId w:val="4"/>
        </w:numPr>
        <w:tabs>
          <w:tab w:val="left" w:pos="1065"/>
          <w:tab w:val="center" w:pos="4513"/>
        </w:tabs>
        <w:rPr>
          <w:rFonts w:ascii="Arial" w:hAnsi="Arial" w:cs="Arial"/>
          <w:color w:val="262626" w:themeColor="text1" w:themeTint="D9"/>
          <w:sz w:val="32"/>
          <w:szCs w:val="32"/>
          <w:lang w:val="en-US"/>
        </w:rPr>
      </w:pPr>
      <w:r w:rsidRPr="005C1AD0">
        <w:rPr>
          <w:rFonts w:ascii="Arial" w:hAnsi="Arial" w:cs="Arial"/>
          <w:color w:val="262626" w:themeColor="text1" w:themeTint="D9"/>
          <w:sz w:val="32"/>
          <w:szCs w:val="32"/>
          <w:lang w:val="en-US"/>
        </w:rPr>
        <w:t>Financial Performance:</w:t>
      </w:r>
    </w:p>
    <w:p w14:paraId="3BEB4A8F" w14:textId="07ED3CF5" w:rsidR="005A7489" w:rsidRPr="005C1AD0" w:rsidRDefault="005A7489" w:rsidP="005C1AD0">
      <w:pPr>
        <w:tabs>
          <w:tab w:val="left" w:pos="1065"/>
          <w:tab w:val="center" w:pos="4513"/>
        </w:tabs>
        <w:rPr>
          <w:rFonts w:ascii="Arial" w:hAnsi="Arial" w:cs="Arial"/>
          <w:color w:val="262626" w:themeColor="text1" w:themeTint="D9"/>
          <w:sz w:val="24"/>
          <w:szCs w:val="24"/>
          <w:lang w:val="en-US"/>
        </w:rPr>
      </w:pPr>
      <w:r w:rsidRPr="005C1AD0">
        <w:rPr>
          <w:rFonts w:ascii="Arial" w:hAnsi="Arial" w:cs="Arial"/>
          <w:color w:val="262626" w:themeColor="text1" w:themeTint="D9"/>
          <w:sz w:val="24"/>
          <w:szCs w:val="24"/>
          <w:lang w:val="en-US"/>
        </w:rPr>
        <w:t>JPMorgan Chase is renowned for its strong financial performance and stability. It consistently ranks among the largest and most profitable banks globally, with impressive metrics in terms of revenue, net income, assets under management, and return on equity.</w:t>
      </w:r>
    </w:p>
    <w:p w14:paraId="366D828D" w14:textId="77777777" w:rsidR="005A7489" w:rsidRPr="005C1AD0" w:rsidRDefault="005A7489" w:rsidP="005C1AD0">
      <w:pPr>
        <w:tabs>
          <w:tab w:val="left" w:pos="1065"/>
          <w:tab w:val="center" w:pos="4513"/>
        </w:tabs>
        <w:rPr>
          <w:rFonts w:ascii="Arial" w:hAnsi="Arial" w:cs="Arial"/>
          <w:color w:val="262626" w:themeColor="text1" w:themeTint="D9"/>
          <w:sz w:val="24"/>
          <w:szCs w:val="24"/>
          <w:lang w:val="en-US"/>
        </w:rPr>
      </w:pPr>
    </w:p>
    <w:p w14:paraId="323AFA5F" w14:textId="77777777" w:rsidR="005A7489" w:rsidRPr="005C1AD0" w:rsidRDefault="005A7489" w:rsidP="005C1AD0">
      <w:pPr>
        <w:pStyle w:val="ListParagraph"/>
        <w:numPr>
          <w:ilvl w:val="0"/>
          <w:numId w:val="4"/>
        </w:numPr>
        <w:tabs>
          <w:tab w:val="left" w:pos="1065"/>
          <w:tab w:val="center" w:pos="4513"/>
        </w:tabs>
        <w:rPr>
          <w:rFonts w:ascii="Arial" w:hAnsi="Arial" w:cs="Arial"/>
          <w:color w:val="262626" w:themeColor="text1" w:themeTint="D9"/>
          <w:sz w:val="32"/>
          <w:szCs w:val="32"/>
          <w:lang w:val="en-US"/>
        </w:rPr>
      </w:pPr>
      <w:r w:rsidRPr="005C1AD0">
        <w:rPr>
          <w:rFonts w:ascii="Arial" w:hAnsi="Arial" w:cs="Arial"/>
          <w:color w:val="262626" w:themeColor="text1" w:themeTint="D9"/>
          <w:sz w:val="32"/>
          <w:szCs w:val="32"/>
          <w:lang w:val="en-US"/>
        </w:rPr>
        <w:t>Leadership:</w:t>
      </w:r>
    </w:p>
    <w:p w14:paraId="11B5F9FC" w14:textId="1BA3D240" w:rsidR="005A7489" w:rsidRPr="005C1AD0" w:rsidRDefault="005A7489" w:rsidP="005C1AD0">
      <w:pPr>
        <w:tabs>
          <w:tab w:val="left" w:pos="1065"/>
          <w:tab w:val="center" w:pos="4513"/>
        </w:tabs>
        <w:rPr>
          <w:rFonts w:ascii="Arial" w:hAnsi="Arial" w:cs="Arial"/>
          <w:color w:val="262626" w:themeColor="text1" w:themeTint="D9"/>
          <w:sz w:val="24"/>
          <w:szCs w:val="24"/>
          <w:lang w:val="en-US"/>
        </w:rPr>
      </w:pPr>
      <w:r w:rsidRPr="005C1AD0">
        <w:rPr>
          <w:rFonts w:ascii="Arial" w:hAnsi="Arial" w:cs="Arial"/>
          <w:color w:val="262626" w:themeColor="text1" w:themeTint="D9"/>
          <w:sz w:val="24"/>
          <w:szCs w:val="24"/>
          <w:lang w:val="en-US"/>
        </w:rPr>
        <w:t xml:space="preserve">The company is led by a team of experienced executives, with Jamie </w:t>
      </w:r>
      <w:proofErr w:type="spellStart"/>
      <w:r w:rsidRPr="005C1AD0">
        <w:rPr>
          <w:rFonts w:ascii="Arial" w:hAnsi="Arial" w:cs="Arial"/>
          <w:color w:val="262626" w:themeColor="text1" w:themeTint="D9"/>
          <w:sz w:val="24"/>
          <w:szCs w:val="24"/>
          <w:lang w:val="en-US"/>
        </w:rPr>
        <w:t>Dimon</w:t>
      </w:r>
      <w:proofErr w:type="spellEnd"/>
      <w:r w:rsidRPr="005C1AD0">
        <w:rPr>
          <w:rFonts w:ascii="Arial" w:hAnsi="Arial" w:cs="Arial"/>
          <w:color w:val="262626" w:themeColor="text1" w:themeTint="D9"/>
          <w:sz w:val="24"/>
          <w:szCs w:val="24"/>
          <w:lang w:val="en-US"/>
        </w:rPr>
        <w:t xml:space="preserve"> serving as the Chairman and CEO. </w:t>
      </w:r>
      <w:proofErr w:type="spellStart"/>
      <w:r w:rsidRPr="005C1AD0">
        <w:rPr>
          <w:rFonts w:ascii="Arial" w:hAnsi="Arial" w:cs="Arial"/>
          <w:color w:val="262626" w:themeColor="text1" w:themeTint="D9"/>
          <w:sz w:val="24"/>
          <w:szCs w:val="24"/>
          <w:lang w:val="en-US"/>
        </w:rPr>
        <w:t>Dimon</w:t>
      </w:r>
      <w:proofErr w:type="spellEnd"/>
      <w:r w:rsidRPr="005C1AD0">
        <w:rPr>
          <w:rFonts w:ascii="Arial" w:hAnsi="Arial" w:cs="Arial"/>
          <w:color w:val="262626" w:themeColor="text1" w:themeTint="D9"/>
          <w:sz w:val="24"/>
          <w:szCs w:val="24"/>
          <w:lang w:val="en-US"/>
        </w:rPr>
        <w:t xml:space="preserve"> is widely respected in the financial industry and is credited with steering JPMorgan Chase through various economic cycles and challenges.</w:t>
      </w:r>
    </w:p>
    <w:p w14:paraId="44E3574D" w14:textId="77777777" w:rsidR="005A7489" w:rsidRPr="005C1AD0" w:rsidRDefault="005A7489" w:rsidP="005C1AD0">
      <w:pPr>
        <w:tabs>
          <w:tab w:val="left" w:pos="1065"/>
          <w:tab w:val="center" w:pos="4513"/>
        </w:tabs>
        <w:rPr>
          <w:rFonts w:ascii="Arial" w:hAnsi="Arial" w:cs="Arial"/>
          <w:color w:val="262626" w:themeColor="text1" w:themeTint="D9"/>
          <w:sz w:val="28"/>
          <w:szCs w:val="28"/>
          <w:lang w:val="en-US"/>
        </w:rPr>
      </w:pPr>
    </w:p>
    <w:p w14:paraId="6DF9594A" w14:textId="77777777" w:rsidR="006C73DD" w:rsidRPr="005C1AD0" w:rsidRDefault="006C73DD" w:rsidP="005C1AD0">
      <w:pPr>
        <w:tabs>
          <w:tab w:val="left" w:pos="1065"/>
          <w:tab w:val="center" w:pos="4513"/>
        </w:tabs>
        <w:rPr>
          <w:rFonts w:ascii="Arial" w:hAnsi="Arial" w:cs="Arial"/>
          <w:color w:val="262626" w:themeColor="text1" w:themeTint="D9"/>
          <w:sz w:val="28"/>
          <w:szCs w:val="28"/>
          <w:lang w:val="en-US"/>
        </w:rPr>
      </w:pPr>
      <w:r w:rsidRPr="005C1AD0">
        <w:rPr>
          <w:rFonts w:ascii="Arial" w:hAnsi="Arial" w:cs="Arial"/>
          <w:color w:val="262626" w:themeColor="text1" w:themeTint="D9"/>
          <w:sz w:val="32"/>
          <w:szCs w:val="32"/>
          <w:lang w:val="en-US"/>
        </w:rPr>
        <w:t>Corporate Responsibility</w:t>
      </w:r>
      <w:r w:rsidRPr="005C1AD0">
        <w:rPr>
          <w:rFonts w:ascii="Arial" w:hAnsi="Arial" w:cs="Arial"/>
          <w:color w:val="262626" w:themeColor="text1" w:themeTint="D9"/>
          <w:sz w:val="28"/>
          <w:szCs w:val="28"/>
          <w:lang w:val="en-US"/>
        </w:rPr>
        <w:t>:</w:t>
      </w:r>
    </w:p>
    <w:p w14:paraId="7F455A4D" w14:textId="11E34B1F" w:rsidR="006C73DD" w:rsidRPr="005C1AD0" w:rsidRDefault="006C73DD" w:rsidP="005C1AD0">
      <w:pPr>
        <w:tabs>
          <w:tab w:val="left" w:pos="1065"/>
          <w:tab w:val="center" w:pos="4513"/>
        </w:tabs>
        <w:rPr>
          <w:rFonts w:ascii="Arial" w:hAnsi="Arial" w:cs="Arial"/>
          <w:color w:val="262626" w:themeColor="text1" w:themeTint="D9"/>
          <w:sz w:val="24"/>
          <w:szCs w:val="24"/>
          <w:lang w:val="en-US"/>
        </w:rPr>
      </w:pPr>
      <w:r w:rsidRPr="005C1AD0">
        <w:rPr>
          <w:rFonts w:ascii="Arial" w:hAnsi="Arial" w:cs="Arial"/>
          <w:color w:val="262626" w:themeColor="text1" w:themeTint="D9"/>
          <w:sz w:val="24"/>
          <w:szCs w:val="24"/>
          <w:lang w:val="en-US"/>
        </w:rPr>
        <w:t>JPMorgan Chase is committed to corporate responsibility and sustainability, engaging in philanthropic initiatives, community development projects, and environmental sustainability efforts. It aims to create positive social impact and support sustainable economic growth through its business operations and initiatives.</w:t>
      </w:r>
    </w:p>
    <w:p w14:paraId="1EC4197A" w14:textId="77777777" w:rsidR="004919E4" w:rsidRPr="005C1AD0" w:rsidRDefault="004919E4" w:rsidP="005C1AD0">
      <w:pPr>
        <w:tabs>
          <w:tab w:val="left" w:pos="1065"/>
          <w:tab w:val="center" w:pos="4513"/>
        </w:tabs>
        <w:rPr>
          <w:rFonts w:ascii="Arial" w:hAnsi="Arial" w:cs="Arial"/>
          <w:color w:val="262626" w:themeColor="text1" w:themeTint="D9"/>
          <w:sz w:val="28"/>
          <w:szCs w:val="28"/>
          <w:lang w:val="en-US"/>
        </w:rPr>
      </w:pPr>
      <w:r w:rsidRPr="005C1AD0">
        <w:rPr>
          <w:rFonts w:ascii="Arial" w:hAnsi="Arial" w:cs="Arial"/>
          <w:color w:val="262626" w:themeColor="text1" w:themeTint="D9"/>
          <w:sz w:val="32"/>
          <w:szCs w:val="32"/>
          <w:lang w:val="en-US"/>
        </w:rPr>
        <w:t>Regulatory Environment</w:t>
      </w:r>
      <w:r w:rsidRPr="005C1AD0">
        <w:rPr>
          <w:rFonts w:ascii="Arial" w:hAnsi="Arial" w:cs="Arial"/>
          <w:color w:val="262626" w:themeColor="text1" w:themeTint="D9"/>
          <w:sz w:val="28"/>
          <w:szCs w:val="28"/>
          <w:lang w:val="en-US"/>
        </w:rPr>
        <w:t>:</w:t>
      </w:r>
    </w:p>
    <w:p w14:paraId="64122254" w14:textId="77777777" w:rsidR="004919E4" w:rsidRPr="00266A7E" w:rsidRDefault="004919E4" w:rsidP="005C1AD0">
      <w:pPr>
        <w:tabs>
          <w:tab w:val="left" w:pos="1065"/>
          <w:tab w:val="center" w:pos="4513"/>
        </w:tabs>
        <w:rPr>
          <w:rFonts w:ascii="Times New Roman" w:hAnsi="Times New Roman" w:cs="Times New Roman"/>
          <w:sz w:val="24"/>
          <w:szCs w:val="24"/>
          <w:lang w:val="en-US"/>
        </w:rPr>
      </w:pPr>
      <w:r w:rsidRPr="00266A7E">
        <w:rPr>
          <w:rFonts w:ascii="Times New Roman" w:hAnsi="Times New Roman" w:cs="Times New Roman"/>
          <w:sz w:val="24"/>
          <w:szCs w:val="24"/>
          <w:lang w:val="en-US"/>
        </w:rPr>
        <w:lastRenderedPageBreak/>
        <w:t>As a major financial institution, JPMorgan Chase operates in a highly regulated environment. It is subject to oversight from various regulatory bodies and compliance with banking regulations, financial laws, and industry standards.</w:t>
      </w:r>
    </w:p>
    <w:p w14:paraId="26BBD585" w14:textId="77777777" w:rsidR="004919E4" w:rsidRPr="004919E4" w:rsidRDefault="004919E4" w:rsidP="005C1AD0">
      <w:pPr>
        <w:tabs>
          <w:tab w:val="left" w:pos="1065"/>
          <w:tab w:val="center" w:pos="4513"/>
        </w:tabs>
        <w:rPr>
          <w:rFonts w:ascii="Footlight MT Light" w:hAnsi="Footlight MT Light" w:cstheme="majorHAnsi"/>
          <w:sz w:val="28"/>
          <w:szCs w:val="28"/>
          <w:lang w:val="en-US"/>
        </w:rPr>
      </w:pPr>
    </w:p>
    <w:p w14:paraId="3FF3FF35" w14:textId="0EFB2377" w:rsidR="004919E4" w:rsidRPr="00266A7E" w:rsidRDefault="004919E4" w:rsidP="005C1AD0">
      <w:pPr>
        <w:tabs>
          <w:tab w:val="left" w:pos="1065"/>
          <w:tab w:val="center" w:pos="4513"/>
        </w:tabs>
        <w:rPr>
          <w:rFonts w:ascii="Times New Roman" w:hAnsi="Times New Roman" w:cs="Times New Roman"/>
          <w:sz w:val="24"/>
          <w:szCs w:val="24"/>
          <w:lang w:val="en-US"/>
        </w:rPr>
      </w:pPr>
      <w:r w:rsidRPr="00266A7E">
        <w:rPr>
          <w:rFonts w:ascii="Times New Roman" w:hAnsi="Times New Roman" w:cs="Times New Roman"/>
          <w:sz w:val="24"/>
          <w:szCs w:val="24"/>
          <w:lang w:val="en-US"/>
        </w:rPr>
        <w:t>This overview provides a snapshot of JPMorgan Chase &amp; Co., highlighting its key businesses, global presence, financial performance, leadership, corporate responsibility, and regulatory environment. It is a leading player in the financial services industry, known for its comprehensive range of services and strong market position.</w:t>
      </w:r>
    </w:p>
    <w:p w14:paraId="7D833C21" w14:textId="77777777" w:rsidR="005A7489" w:rsidRPr="00CD63DA" w:rsidRDefault="005A7489" w:rsidP="00CD63DA">
      <w:pPr>
        <w:tabs>
          <w:tab w:val="left" w:pos="1065"/>
          <w:tab w:val="center" w:pos="4513"/>
        </w:tabs>
        <w:rPr>
          <w:rFonts w:ascii="Footlight MT Light" w:hAnsi="Footlight MT Light" w:cstheme="majorHAnsi"/>
          <w:sz w:val="32"/>
          <w:szCs w:val="32"/>
          <w:lang w:val="en-US"/>
        </w:rPr>
      </w:pPr>
    </w:p>
    <w:p w14:paraId="770943CB" w14:textId="54C64938" w:rsidR="00CD63DA" w:rsidRPr="005C1AD0" w:rsidRDefault="00ED24AB" w:rsidP="00ED24AB">
      <w:pPr>
        <w:pStyle w:val="ListParagraph"/>
        <w:numPr>
          <w:ilvl w:val="0"/>
          <w:numId w:val="4"/>
        </w:numPr>
        <w:tabs>
          <w:tab w:val="left" w:pos="1065"/>
          <w:tab w:val="center" w:pos="4513"/>
        </w:tabs>
        <w:rPr>
          <w:rFonts w:ascii="Algerian" w:hAnsi="Algerian" w:cs="Times New Roman"/>
          <w:i/>
          <w:iCs/>
          <w:color w:val="262626" w:themeColor="text1" w:themeTint="D9"/>
          <w:sz w:val="32"/>
          <w:szCs w:val="32"/>
          <w:lang w:val="en-US"/>
        </w:rPr>
      </w:pPr>
      <w:r w:rsidRPr="005C1AD0">
        <w:rPr>
          <w:rFonts w:ascii="Algerian" w:hAnsi="Algerian" w:cs="Times New Roman"/>
          <w:i/>
          <w:iCs/>
          <w:color w:val="262626" w:themeColor="text1" w:themeTint="D9"/>
          <w:sz w:val="32"/>
          <w:szCs w:val="32"/>
          <w:lang w:val="en-US"/>
        </w:rPr>
        <w:t xml:space="preserve">HISTORICAL PRICE </w:t>
      </w:r>
      <w:proofErr w:type="gramStart"/>
      <w:r w:rsidRPr="005C1AD0">
        <w:rPr>
          <w:rFonts w:ascii="Algerian" w:hAnsi="Algerian" w:cs="Times New Roman"/>
          <w:i/>
          <w:iCs/>
          <w:color w:val="262626" w:themeColor="text1" w:themeTint="D9"/>
          <w:sz w:val="32"/>
          <w:szCs w:val="32"/>
          <w:lang w:val="en-US"/>
        </w:rPr>
        <w:t>DATA :</w:t>
      </w:r>
      <w:proofErr w:type="gramEnd"/>
    </w:p>
    <w:p w14:paraId="6A55F5F7" w14:textId="77777777" w:rsidR="00ED24AB" w:rsidRPr="008D5108" w:rsidRDefault="00ED24AB" w:rsidP="00ED24AB">
      <w:pPr>
        <w:tabs>
          <w:tab w:val="left" w:pos="1065"/>
          <w:tab w:val="center" w:pos="4513"/>
        </w:tabs>
        <w:rPr>
          <w:rFonts w:ascii="Times New Roman" w:hAnsi="Times New Roman" w:cs="Times New Roman"/>
          <w:color w:val="4472C4" w:themeColor="accent1"/>
          <w:sz w:val="32"/>
          <w:szCs w:val="32"/>
          <w:lang w:val="en-US"/>
        </w:rPr>
      </w:pPr>
    </w:p>
    <w:tbl>
      <w:tblPr>
        <w:tblW w:w="4680" w:type="dxa"/>
        <w:tblInd w:w="1530" w:type="dxa"/>
        <w:tblCellMar>
          <w:top w:w="15" w:type="dxa"/>
          <w:left w:w="15" w:type="dxa"/>
          <w:bottom w:w="15" w:type="dxa"/>
          <w:right w:w="15" w:type="dxa"/>
        </w:tblCellMar>
        <w:tblLook w:val="04A0" w:firstRow="1" w:lastRow="0" w:firstColumn="1" w:lastColumn="0" w:noHBand="0" w:noVBand="1"/>
      </w:tblPr>
      <w:tblGrid>
        <w:gridCol w:w="2160"/>
        <w:gridCol w:w="2520"/>
      </w:tblGrid>
      <w:tr w:rsidR="00FF6D65" w:rsidRPr="00FF6D65" w14:paraId="58F838E9" w14:textId="77777777" w:rsidTr="00FF6D65">
        <w:trPr>
          <w:trHeight w:val="540"/>
        </w:trPr>
        <w:tc>
          <w:tcPr>
            <w:tcW w:w="2160" w:type="dxa"/>
            <w:tcMar>
              <w:top w:w="0" w:type="dxa"/>
              <w:left w:w="0" w:type="dxa"/>
              <w:bottom w:w="0" w:type="dxa"/>
              <w:right w:w="0" w:type="dxa"/>
            </w:tcMar>
            <w:vAlign w:val="center"/>
            <w:hideMark/>
          </w:tcPr>
          <w:p w14:paraId="2D252E50"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Previous Close</w:t>
            </w:r>
          </w:p>
        </w:tc>
        <w:tc>
          <w:tcPr>
            <w:tcW w:w="2520" w:type="dxa"/>
            <w:tcMar>
              <w:top w:w="0" w:type="dxa"/>
              <w:left w:w="0" w:type="dxa"/>
              <w:bottom w:w="0" w:type="dxa"/>
              <w:right w:w="0" w:type="dxa"/>
            </w:tcMar>
            <w:vAlign w:val="center"/>
            <w:hideMark/>
          </w:tcPr>
          <w:p w14:paraId="066E8530"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199.52</w:t>
            </w:r>
          </w:p>
        </w:tc>
      </w:tr>
      <w:tr w:rsidR="00FF6D65" w:rsidRPr="00FF6D65" w14:paraId="68EFA147" w14:textId="77777777" w:rsidTr="00FF6D65">
        <w:trPr>
          <w:trHeight w:val="540"/>
        </w:trPr>
        <w:tc>
          <w:tcPr>
            <w:tcW w:w="2160" w:type="dxa"/>
            <w:tcMar>
              <w:top w:w="0" w:type="dxa"/>
              <w:left w:w="0" w:type="dxa"/>
              <w:bottom w:w="0" w:type="dxa"/>
              <w:right w:w="0" w:type="dxa"/>
            </w:tcMar>
            <w:vAlign w:val="center"/>
            <w:hideMark/>
          </w:tcPr>
          <w:p w14:paraId="45AC1E82"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Open</w:t>
            </w:r>
          </w:p>
        </w:tc>
        <w:tc>
          <w:tcPr>
            <w:tcW w:w="2520" w:type="dxa"/>
            <w:tcMar>
              <w:top w:w="0" w:type="dxa"/>
              <w:left w:w="0" w:type="dxa"/>
              <w:bottom w:w="0" w:type="dxa"/>
              <w:right w:w="0" w:type="dxa"/>
            </w:tcMar>
            <w:vAlign w:val="center"/>
            <w:hideMark/>
          </w:tcPr>
          <w:p w14:paraId="771B2F39"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199.49</w:t>
            </w:r>
          </w:p>
        </w:tc>
      </w:tr>
      <w:tr w:rsidR="00FF6D65" w:rsidRPr="00FF6D65" w14:paraId="3DAE7247" w14:textId="77777777" w:rsidTr="00FF6D65">
        <w:trPr>
          <w:trHeight w:val="540"/>
        </w:trPr>
        <w:tc>
          <w:tcPr>
            <w:tcW w:w="2160" w:type="dxa"/>
            <w:tcMar>
              <w:top w:w="0" w:type="dxa"/>
              <w:left w:w="0" w:type="dxa"/>
              <w:bottom w:w="0" w:type="dxa"/>
              <w:right w:w="0" w:type="dxa"/>
            </w:tcMar>
            <w:vAlign w:val="center"/>
            <w:hideMark/>
          </w:tcPr>
          <w:p w14:paraId="4C0B1F7F"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Bid</w:t>
            </w:r>
          </w:p>
        </w:tc>
        <w:tc>
          <w:tcPr>
            <w:tcW w:w="2520" w:type="dxa"/>
            <w:tcMar>
              <w:top w:w="0" w:type="dxa"/>
              <w:left w:w="0" w:type="dxa"/>
              <w:bottom w:w="0" w:type="dxa"/>
              <w:right w:w="0" w:type="dxa"/>
            </w:tcMar>
            <w:vAlign w:val="center"/>
            <w:hideMark/>
          </w:tcPr>
          <w:p w14:paraId="61C42AE5"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200.03 x 800</w:t>
            </w:r>
          </w:p>
        </w:tc>
      </w:tr>
      <w:tr w:rsidR="00FF6D65" w:rsidRPr="00FF6D65" w14:paraId="74398AF2" w14:textId="77777777" w:rsidTr="00FF6D65">
        <w:trPr>
          <w:trHeight w:val="540"/>
        </w:trPr>
        <w:tc>
          <w:tcPr>
            <w:tcW w:w="2160" w:type="dxa"/>
            <w:tcMar>
              <w:top w:w="0" w:type="dxa"/>
              <w:left w:w="0" w:type="dxa"/>
              <w:bottom w:w="0" w:type="dxa"/>
              <w:right w:w="0" w:type="dxa"/>
            </w:tcMar>
            <w:vAlign w:val="center"/>
            <w:hideMark/>
          </w:tcPr>
          <w:p w14:paraId="6862D486"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Ask</w:t>
            </w:r>
          </w:p>
        </w:tc>
        <w:tc>
          <w:tcPr>
            <w:tcW w:w="2520" w:type="dxa"/>
            <w:tcMar>
              <w:top w:w="0" w:type="dxa"/>
              <w:left w:w="0" w:type="dxa"/>
              <w:bottom w:w="0" w:type="dxa"/>
              <w:right w:w="0" w:type="dxa"/>
            </w:tcMar>
            <w:vAlign w:val="center"/>
            <w:hideMark/>
          </w:tcPr>
          <w:p w14:paraId="32800481"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200.44 x 900</w:t>
            </w:r>
          </w:p>
        </w:tc>
      </w:tr>
      <w:tr w:rsidR="00FF6D65" w:rsidRPr="00FF6D65" w14:paraId="174998B6" w14:textId="77777777" w:rsidTr="00FF6D65">
        <w:trPr>
          <w:trHeight w:val="540"/>
        </w:trPr>
        <w:tc>
          <w:tcPr>
            <w:tcW w:w="2160" w:type="dxa"/>
            <w:tcMar>
              <w:top w:w="0" w:type="dxa"/>
              <w:left w:w="0" w:type="dxa"/>
              <w:bottom w:w="0" w:type="dxa"/>
              <w:right w:w="0" w:type="dxa"/>
            </w:tcMar>
            <w:vAlign w:val="center"/>
            <w:hideMark/>
          </w:tcPr>
          <w:p w14:paraId="5E946E0F"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Day's Range</w:t>
            </w:r>
          </w:p>
        </w:tc>
        <w:tc>
          <w:tcPr>
            <w:tcW w:w="2520" w:type="dxa"/>
            <w:tcMar>
              <w:top w:w="0" w:type="dxa"/>
              <w:left w:w="0" w:type="dxa"/>
              <w:bottom w:w="0" w:type="dxa"/>
              <w:right w:w="0" w:type="dxa"/>
            </w:tcMar>
            <w:vAlign w:val="center"/>
            <w:hideMark/>
          </w:tcPr>
          <w:p w14:paraId="7F4F10EF"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198.54 - 200.72</w:t>
            </w:r>
          </w:p>
        </w:tc>
      </w:tr>
      <w:tr w:rsidR="00FF6D65" w:rsidRPr="00FF6D65" w14:paraId="6F191261" w14:textId="77777777" w:rsidTr="00FF6D65">
        <w:trPr>
          <w:trHeight w:val="540"/>
        </w:trPr>
        <w:tc>
          <w:tcPr>
            <w:tcW w:w="2160" w:type="dxa"/>
            <w:tcMar>
              <w:top w:w="0" w:type="dxa"/>
              <w:left w:w="0" w:type="dxa"/>
              <w:bottom w:w="0" w:type="dxa"/>
              <w:right w:w="0" w:type="dxa"/>
            </w:tcMar>
            <w:vAlign w:val="center"/>
            <w:hideMark/>
          </w:tcPr>
          <w:p w14:paraId="7D744991"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52 Week Range</w:t>
            </w:r>
          </w:p>
        </w:tc>
        <w:tc>
          <w:tcPr>
            <w:tcW w:w="2520" w:type="dxa"/>
            <w:tcMar>
              <w:top w:w="0" w:type="dxa"/>
              <w:left w:w="0" w:type="dxa"/>
              <w:bottom w:w="0" w:type="dxa"/>
              <w:right w:w="0" w:type="dxa"/>
            </w:tcMar>
            <w:vAlign w:val="center"/>
            <w:hideMark/>
          </w:tcPr>
          <w:p w14:paraId="71373C81"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126.22 - 200.72</w:t>
            </w:r>
          </w:p>
        </w:tc>
      </w:tr>
      <w:tr w:rsidR="00FF6D65" w:rsidRPr="00FF6D65" w14:paraId="185F0AF4" w14:textId="77777777" w:rsidTr="00FF6D65">
        <w:trPr>
          <w:trHeight w:val="540"/>
        </w:trPr>
        <w:tc>
          <w:tcPr>
            <w:tcW w:w="2160" w:type="dxa"/>
            <w:tcMar>
              <w:top w:w="0" w:type="dxa"/>
              <w:left w:w="0" w:type="dxa"/>
              <w:bottom w:w="0" w:type="dxa"/>
              <w:right w:w="0" w:type="dxa"/>
            </w:tcMar>
            <w:vAlign w:val="center"/>
            <w:hideMark/>
          </w:tcPr>
          <w:p w14:paraId="2FE2F446"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Volume</w:t>
            </w:r>
          </w:p>
        </w:tc>
        <w:tc>
          <w:tcPr>
            <w:tcW w:w="2520" w:type="dxa"/>
            <w:tcMar>
              <w:top w:w="0" w:type="dxa"/>
              <w:left w:w="0" w:type="dxa"/>
              <w:bottom w:w="0" w:type="dxa"/>
              <w:right w:w="0" w:type="dxa"/>
            </w:tcMar>
            <w:vAlign w:val="center"/>
            <w:hideMark/>
          </w:tcPr>
          <w:p w14:paraId="30C1DD99"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8,574,293</w:t>
            </w:r>
          </w:p>
        </w:tc>
      </w:tr>
      <w:tr w:rsidR="00FF6D65" w:rsidRPr="00FF6D65" w14:paraId="3D1E0EE8" w14:textId="77777777" w:rsidTr="00FF6D65">
        <w:trPr>
          <w:trHeight w:val="540"/>
        </w:trPr>
        <w:tc>
          <w:tcPr>
            <w:tcW w:w="2160" w:type="dxa"/>
            <w:tcMar>
              <w:top w:w="0" w:type="dxa"/>
              <w:left w:w="0" w:type="dxa"/>
              <w:bottom w:w="0" w:type="dxa"/>
              <w:right w:w="0" w:type="dxa"/>
            </w:tcMar>
            <w:vAlign w:val="center"/>
            <w:hideMark/>
          </w:tcPr>
          <w:p w14:paraId="1133FA5A"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Avg. Volume</w:t>
            </w:r>
          </w:p>
        </w:tc>
        <w:tc>
          <w:tcPr>
            <w:tcW w:w="2520" w:type="dxa"/>
            <w:tcMar>
              <w:top w:w="0" w:type="dxa"/>
              <w:left w:w="0" w:type="dxa"/>
              <w:bottom w:w="0" w:type="dxa"/>
              <w:right w:w="0" w:type="dxa"/>
            </w:tcMar>
            <w:vAlign w:val="center"/>
            <w:hideMark/>
          </w:tcPr>
          <w:p w14:paraId="1217FBA8"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9,059,313</w:t>
            </w:r>
          </w:p>
        </w:tc>
      </w:tr>
      <w:tr w:rsidR="00FF6D65" w:rsidRPr="00FF6D65" w14:paraId="49A49784" w14:textId="77777777" w:rsidTr="00FF6D65">
        <w:trPr>
          <w:trHeight w:val="540"/>
        </w:trPr>
        <w:tc>
          <w:tcPr>
            <w:tcW w:w="2160" w:type="dxa"/>
            <w:tcMar>
              <w:top w:w="0" w:type="dxa"/>
              <w:left w:w="0" w:type="dxa"/>
              <w:bottom w:w="0" w:type="dxa"/>
              <w:right w:w="0" w:type="dxa"/>
            </w:tcMar>
            <w:vAlign w:val="center"/>
            <w:hideMark/>
          </w:tcPr>
          <w:p w14:paraId="452EC0EF"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Market Cap</w:t>
            </w:r>
          </w:p>
        </w:tc>
        <w:tc>
          <w:tcPr>
            <w:tcW w:w="2520" w:type="dxa"/>
            <w:tcMar>
              <w:top w:w="0" w:type="dxa"/>
              <w:left w:w="0" w:type="dxa"/>
              <w:bottom w:w="0" w:type="dxa"/>
              <w:right w:w="0" w:type="dxa"/>
            </w:tcMar>
            <w:vAlign w:val="center"/>
            <w:hideMark/>
          </w:tcPr>
          <w:p w14:paraId="2DAC64D2"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576.938B</w:t>
            </w:r>
          </w:p>
        </w:tc>
      </w:tr>
      <w:tr w:rsidR="00FF6D65" w:rsidRPr="00FF6D65" w14:paraId="5E402AB4" w14:textId="77777777" w:rsidTr="00FF6D65">
        <w:trPr>
          <w:trHeight w:val="540"/>
        </w:trPr>
        <w:tc>
          <w:tcPr>
            <w:tcW w:w="2160" w:type="dxa"/>
            <w:tcMar>
              <w:top w:w="0" w:type="dxa"/>
              <w:left w:w="0" w:type="dxa"/>
              <w:bottom w:w="0" w:type="dxa"/>
              <w:right w:w="0" w:type="dxa"/>
            </w:tcMar>
            <w:vAlign w:val="center"/>
            <w:hideMark/>
          </w:tcPr>
          <w:p w14:paraId="4A558AE1"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Beta (5Y Monthly)</w:t>
            </w:r>
          </w:p>
        </w:tc>
        <w:tc>
          <w:tcPr>
            <w:tcW w:w="2520" w:type="dxa"/>
            <w:tcMar>
              <w:top w:w="0" w:type="dxa"/>
              <w:left w:w="0" w:type="dxa"/>
              <w:bottom w:w="0" w:type="dxa"/>
              <w:right w:w="0" w:type="dxa"/>
            </w:tcMar>
            <w:vAlign w:val="center"/>
            <w:hideMark/>
          </w:tcPr>
          <w:p w14:paraId="4EBDB11B"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1.13</w:t>
            </w:r>
          </w:p>
        </w:tc>
      </w:tr>
      <w:tr w:rsidR="00FF6D65" w:rsidRPr="00FF6D65" w14:paraId="7E38B358" w14:textId="77777777" w:rsidTr="00FF6D65">
        <w:trPr>
          <w:trHeight w:val="540"/>
        </w:trPr>
        <w:tc>
          <w:tcPr>
            <w:tcW w:w="2160" w:type="dxa"/>
            <w:tcMar>
              <w:top w:w="0" w:type="dxa"/>
              <w:left w:w="0" w:type="dxa"/>
              <w:bottom w:w="0" w:type="dxa"/>
              <w:right w:w="0" w:type="dxa"/>
            </w:tcMar>
            <w:vAlign w:val="center"/>
            <w:hideMark/>
          </w:tcPr>
          <w:p w14:paraId="5EB329AF"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PE Ratio (TTM)</w:t>
            </w:r>
          </w:p>
        </w:tc>
        <w:tc>
          <w:tcPr>
            <w:tcW w:w="2520" w:type="dxa"/>
            <w:tcMar>
              <w:top w:w="0" w:type="dxa"/>
              <w:left w:w="0" w:type="dxa"/>
              <w:bottom w:w="0" w:type="dxa"/>
              <w:right w:w="0" w:type="dxa"/>
            </w:tcMar>
            <w:vAlign w:val="center"/>
            <w:hideMark/>
          </w:tcPr>
          <w:p w14:paraId="1A5306CD"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12.35</w:t>
            </w:r>
          </w:p>
        </w:tc>
      </w:tr>
      <w:tr w:rsidR="00FF6D65" w:rsidRPr="00FF6D65" w14:paraId="2AE829F5" w14:textId="77777777" w:rsidTr="00FF6D65">
        <w:trPr>
          <w:trHeight w:val="540"/>
        </w:trPr>
        <w:tc>
          <w:tcPr>
            <w:tcW w:w="2160" w:type="dxa"/>
            <w:tcMar>
              <w:top w:w="0" w:type="dxa"/>
              <w:left w:w="0" w:type="dxa"/>
              <w:bottom w:w="0" w:type="dxa"/>
              <w:right w:w="0" w:type="dxa"/>
            </w:tcMar>
            <w:vAlign w:val="center"/>
            <w:hideMark/>
          </w:tcPr>
          <w:p w14:paraId="6045451B"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EPS (TTM)</w:t>
            </w:r>
          </w:p>
        </w:tc>
        <w:tc>
          <w:tcPr>
            <w:tcW w:w="2520" w:type="dxa"/>
            <w:tcMar>
              <w:top w:w="0" w:type="dxa"/>
              <w:left w:w="0" w:type="dxa"/>
              <w:bottom w:w="0" w:type="dxa"/>
              <w:right w:w="0" w:type="dxa"/>
            </w:tcMar>
            <w:vAlign w:val="center"/>
            <w:hideMark/>
          </w:tcPr>
          <w:p w14:paraId="5C790CAD"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16.22</w:t>
            </w:r>
          </w:p>
        </w:tc>
      </w:tr>
      <w:tr w:rsidR="00FF6D65" w:rsidRPr="00FF6D65" w14:paraId="1EC9CCB5" w14:textId="77777777" w:rsidTr="00FF6D65">
        <w:trPr>
          <w:trHeight w:val="540"/>
        </w:trPr>
        <w:tc>
          <w:tcPr>
            <w:tcW w:w="2160" w:type="dxa"/>
            <w:tcMar>
              <w:top w:w="0" w:type="dxa"/>
              <w:left w:w="0" w:type="dxa"/>
              <w:bottom w:w="0" w:type="dxa"/>
              <w:right w:w="0" w:type="dxa"/>
            </w:tcMar>
            <w:vAlign w:val="center"/>
            <w:hideMark/>
          </w:tcPr>
          <w:p w14:paraId="279E5F11"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Earnings Date</w:t>
            </w:r>
          </w:p>
        </w:tc>
        <w:tc>
          <w:tcPr>
            <w:tcW w:w="2520" w:type="dxa"/>
            <w:tcMar>
              <w:top w:w="0" w:type="dxa"/>
              <w:left w:w="0" w:type="dxa"/>
              <w:bottom w:w="0" w:type="dxa"/>
              <w:right w:w="0" w:type="dxa"/>
            </w:tcMar>
            <w:vAlign w:val="center"/>
            <w:hideMark/>
          </w:tcPr>
          <w:p w14:paraId="01B1D876"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Apr 12, 2024</w:t>
            </w:r>
          </w:p>
        </w:tc>
      </w:tr>
      <w:tr w:rsidR="00FF6D65" w:rsidRPr="00FF6D65" w14:paraId="646CB2B6" w14:textId="77777777" w:rsidTr="00FF6D65">
        <w:trPr>
          <w:trHeight w:val="540"/>
        </w:trPr>
        <w:tc>
          <w:tcPr>
            <w:tcW w:w="2160" w:type="dxa"/>
            <w:tcMar>
              <w:top w:w="0" w:type="dxa"/>
              <w:left w:w="0" w:type="dxa"/>
              <w:bottom w:w="0" w:type="dxa"/>
              <w:right w:w="0" w:type="dxa"/>
            </w:tcMar>
            <w:vAlign w:val="center"/>
            <w:hideMark/>
          </w:tcPr>
          <w:p w14:paraId="3EBF0B2E"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Forward Dividend &amp; Yield</w:t>
            </w:r>
          </w:p>
        </w:tc>
        <w:tc>
          <w:tcPr>
            <w:tcW w:w="2520" w:type="dxa"/>
            <w:tcMar>
              <w:top w:w="0" w:type="dxa"/>
              <w:left w:w="0" w:type="dxa"/>
              <w:bottom w:w="0" w:type="dxa"/>
              <w:right w:w="0" w:type="dxa"/>
            </w:tcMar>
            <w:vAlign w:val="center"/>
            <w:hideMark/>
          </w:tcPr>
          <w:p w14:paraId="421CC2DF"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4.60 (2.30%)</w:t>
            </w:r>
          </w:p>
        </w:tc>
      </w:tr>
      <w:tr w:rsidR="00FF6D65" w:rsidRPr="00FF6D65" w14:paraId="30CA8503" w14:textId="77777777" w:rsidTr="00FF6D65">
        <w:trPr>
          <w:trHeight w:val="540"/>
        </w:trPr>
        <w:tc>
          <w:tcPr>
            <w:tcW w:w="2160" w:type="dxa"/>
            <w:tcMar>
              <w:top w:w="0" w:type="dxa"/>
              <w:left w:w="0" w:type="dxa"/>
              <w:bottom w:w="0" w:type="dxa"/>
              <w:right w:w="0" w:type="dxa"/>
            </w:tcMar>
            <w:vAlign w:val="center"/>
            <w:hideMark/>
          </w:tcPr>
          <w:p w14:paraId="3910D7D2"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Ex-Dividend Date</w:t>
            </w:r>
          </w:p>
        </w:tc>
        <w:tc>
          <w:tcPr>
            <w:tcW w:w="2520" w:type="dxa"/>
            <w:tcMar>
              <w:top w:w="0" w:type="dxa"/>
              <w:left w:w="0" w:type="dxa"/>
              <w:bottom w:w="0" w:type="dxa"/>
              <w:right w:w="0" w:type="dxa"/>
            </w:tcMar>
            <w:vAlign w:val="center"/>
            <w:hideMark/>
          </w:tcPr>
          <w:p w14:paraId="563455C0"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Apr 04, 2024</w:t>
            </w:r>
          </w:p>
        </w:tc>
      </w:tr>
      <w:tr w:rsidR="00FF6D65" w:rsidRPr="00FF6D65" w14:paraId="51A33283" w14:textId="77777777" w:rsidTr="00FF6D65">
        <w:trPr>
          <w:trHeight w:val="540"/>
        </w:trPr>
        <w:tc>
          <w:tcPr>
            <w:tcW w:w="2160" w:type="dxa"/>
            <w:tcMar>
              <w:top w:w="0" w:type="dxa"/>
              <w:left w:w="0" w:type="dxa"/>
              <w:bottom w:w="0" w:type="dxa"/>
              <w:right w:w="0" w:type="dxa"/>
            </w:tcMar>
            <w:vAlign w:val="center"/>
            <w:hideMark/>
          </w:tcPr>
          <w:p w14:paraId="645D8AE5" w14:textId="77777777" w:rsidR="00ED24AB" w:rsidRPr="00ED24AB" w:rsidRDefault="00ED24AB" w:rsidP="00ED24AB">
            <w:pPr>
              <w:tabs>
                <w:tab w:val="left" w:pos="1065"/>
                <w:tab w:val="center" w:pos="4513"/>
              </w:tabs>
              <w:rPr>
                <w:rFonts w:ascii="Footlight MT Light" w:hAnsi="Footlight MT Light" w:cstheme="majorHAnsi"/>
                <w:color w:val="000000" w:themeColor="text1"/>
                <w:sz w:val="24"/>
                <w:szCs w:val="24"/>
              </w:rPr>
            </w:pPr>
            <w:r w:rsidRPr="00ED24AB">
              <w:rPr>
                <w:rFonts w:ascii="Footlight MT Light" w:hAnsi="Footlight MT Light" w:cstheme="majorHAnsi"/>
                <w:color w:val="000000" w:themeColor="text1"/>
                <w:sz w:val="24"/>
                <w:szCs w:val="24"/>
              </w:rPr>
              <w:t>1y Target Est</w:t>
            </w:r>
          </w:p>
        </w:tc>
        <w:tc>
          <w:tcPr>
            <w:tcW w:w="2520" w:type="dxa"/>
            <w:tcMar>
              <w:top w:w="0" w:type="dxa"/>
              <w:left w:w="0" w:type="dxa"/>
              <w:bottom w:w="0" w:type="dxa"/>
              <w:right w:w="0" w:type="dxa"/>
            </w:tcMar>
            <w:vAlign w:val="center"/>
            <w:hideMark/>
          </w:tcPr>
          <w:p w14:paraId="73A665FB" w14:textId="77777777" w:rsidR="00ED24AB" w:rsidRPr="00ED24AB" w:rsidRDefault="00ED24AB" w:rsidP="00ED24AB">
            <w:pPr>
              <w:tabs>
                <w:tab w:val="left" w:pos="1065"/>
                <w:tab w:val="center" w:pos="4513"/>
              </w:tabs>
              <w:rPr>
                <w:rFonts w:ascii="Footlight MT Light" w:hAnsi="Footlight MT Light" w:cstheme="majorHAnsi"/>
                <w:b/>
                <w:bCs/>
                <w:color w:val="000000" w:themeColor="text1"/>
                <w:sz w:val="24"/>
                <w:szCs w:val="24"/>
              </w:rPr>
            </w:pPr>
            <w:r w:rsidRPr="00ED24AB">
              <w:rPr>
                <w:rFonts w:ascii="Footlight MT Light" w:hAnsi="Footlight MT Light" w:cstheme="majorHAnsi"/>
                <w:b/>
                <w:bCs/>
                <w:color w:val="000000" w:themeColor="text1"/>
                <w:sz w:val="24"/>
                <w:szCs w:val="24"/>
              </w:rPr>
              <w:t>182.87</w:t>
            </w:r>
          </w:p>
        </w:tc>
      </w:tr>
    </w:tbl>
    <w:p w14:paraId="6C463C57" w14:textId="77777777" w:rsidR="00ED24AB" w:rsidRDefault="00ED24AB" w:rsidP="00ED24AB">
      <w:pPr>
        <w:tabs>
          <w:tab w:val="left" w:pos="1065"/>
          <w:tab w:val="center" w:pos="4513"/>
        </w:tabs>
        <w:rPr>
          <w:rFonts w:ascii="Footlight MT Light" w:hAnsi="Footlight MT Light" w:cstheme="majorHAnsi"/>
          <w:color w:val="000000" w:themeColor="text1"/>
          <w:sz w:val="24"/>
          <w:szCs w:val="24"/>
          <w:lang w:val="en-US"/>
        </w:rPr>
      </w:pPr>
    </w:p>
    <w:p w14:paraId="4FB08188" w14:textId="77777777" w:rsidR="00FF6D65" w:rsidRDefault="00FF6D65" w:rsidP="00ED24AB">
      <w:pPr>
        <w:tabs>
          <w:tab w:val="left" w:pos="1065"/>
          <w:tab w:val="center" w:pos="4513"/>
        </w:tabs>
        <w:rPr>
          <w:rFonts w:ascii="Footlight MT Light" w:hAnsi="Footlight MT Light" w:cstheme="majorHAnsi"/>
          <w:color w:val="000000" w:themeColor="text1"/>
          <w:sz w:val="24"/>
          <w:szCs w:val="24"/>
          <w:lang w:val="en-US"/>
        </w:rPr>
      </w:pPr>
    </w:p>
    <w:p w14:paraId="427302AD" w14:textId="27BC9019" w:rsidR="00FF6D65" w:rsidRPr="00FF6D65" w:rsidRDefault="00FF6D65" w:rsidP="00FF6D65">
      <w:pPr>
        <w:tabs>
          <w:tab w:val="left" w:pos="1065"/>
          <w:tab w:val="center" w:pos="4513"/>
        </w:tabs>
        <w:rPr>
          <w:rFonts w:ascii="Footlight MT Light" w:hAnsi="Footlight MT Light" w:cstheme="majorHAnsi"/>
          <w:color w:val="000000" w:themeColor="text1"/>
          <w:sz w:val="24"/>
          <w:szCs w:val="24"/>
        </w:rPr>
      </w:pPr>
      <w:r w:rsidRPr="00FF6D65">
        <w:rPr>
          <w:rFonts w:ascii="Footlight MT Light" w:hAnsi="Footlight MT Light" w:cstheme="majorHAnsi"/>
          <w:noProof/>
          <w:color w:val="000000" w:themeColor="text1"/>
          <w:sz w:val="24"/>
          <w:szCs w:val="24"/>
        </w:rPr>
        <w:drawing>
          <wp:inline distT="0" distB="0" distL="0" distR="0" wp14:anchorId="19934962" wp14:editId="45E61B92">
            <wp:extent cx="5731510" cy="2059305"/>
            <wp:effectExtent l="0" t="0" r="2540" b="0"/>
            <wp:docPr id="20904232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59305"/>
                    </a:xfrm>
                    <a:prstGeom prst="rect">
                      <a:avLst/>
                    </a:prstGeom>
                    <a:noFill/>
                    <a:ln>
                      <a:noFill/>
                    </a:ln>
                  </pic:spPr>
                </pic:pic>
              </a:graphicData>
            </a:graphic>
          </wp:inline>
        </w:drawing>
      </w:r>
    </w:p>
    <w:p w14:paraId="031F0D2F" w14:textId="2C7958A6" w:rsidR="00FF6D65" w:rsidRPr="008D5108" w:rsidRDefault="00FF6D65" w:rsidP="00FF6D65">
      <w:pPr>
        <w:tabs>
          <w:tab w:val="left" w:pos="1065"/>
          <w:tab w:val="center" w:pos="4513"/>
        </w:tabs>
        <w:jc w:val="center"/>
        <w:rPr>
          <w:rFonts w:ascii="Times New Roman" w:hAnsi="Times New Roman" w:cs="Times New Roman"/>
          <w:color w:val="4472C4" w:themeColor="accent1"/>
          <w:sz w:val="32"/>
          <w:szCs w:val="32"/>
          <w:lang w:val="en-US"/>
        </w:rPr>
      </w:pPr>
      <w:r w:rsidRPr="008D5108">
        <w:rPr>
          <w:rFonts w:ascii="Times New Roman" w:hAnsi="Times New Roman" w:cs="Times New Roman"/>
          <w:color w:val="4472C4" w:themeColor="accent1"/>
          <w:sz w:val="32"/>
          <w:szCs w:val="32"/>
          <w:lang w:val="en-US"/>
        </w:rPr>
        <w:t>Historical stock price data chart</w:t>
      </w:r>
    </w:p>
    <w:p w14:paraId="38F2494F" w14:textId="77777777" w:rsidR="00226623" w:rsidRPr="005C1AD0" w:rsidRDefault="00226623" w:rsidP="005C1AD0">
      <w:pPr>
        <w:tabs>
          <w:tab w:val="left" w:pos="1065"/>
          <w:tab w:val="center" w:pos="4513"/>
        </w:tabs>
        <w:rPr>
          <w:rFonts w:ascii="Arial Rounded MT Bold" w:hAnsi="Arial Rounded MT Bold" w:cstheme="majorHAnsi"/>
          <w:color w:val="262626" w:themeColor="text1" w:themeTint="D9"/>
          <w:sz w:val="32"/>
          <w:szCs w:val="32"/>
          <w:lang w:val="en-US"/>
        </w:rPr>
      </w:pPr>
    </w:p>
    <w:p w14:paraId="289F14B9" w14:textId="105476CF" w:rsidR="00226623" w:rsidRPr="005C1AD0" w:rsidRDefault="00226623" w:rsidP="005C1AD0">
      <w:pPr>
        <w:tabs>
          <w:tab w:val="left" w:pos="1065"/>
          <w:tab w:val="center" w:pos="4513"/>
        </w:tabs>
        <w:rPr>
          <w:rFonts w:ascii="Arial Rounded MT Bold" w:hAnsi="Arial Rounded MT Bold" w:cstheme="majorHAnsi"/>
          <w:color w:val="262626" w:themeColor="text1" w:themeTint="D9"/>
          <w:sz w:val="32"/>
          <w:szCs w:val="32"/>
          <w:lang w:val="en-US"/>
        </w:rPr>
      </w:pPr>
      <w:r w:rsidRPr="005C1AD0">
        <w:rPr>
          <w:rFonts w:ascii="Arial Rounded MT Bold" w:hAnsi="Arial Rounded MT Bold" w:cs="Times New Roman"/>
          <w:color w:val="262626" w:themeColor="text1" w:themeTint="D9"/>
          <w:sz w:val="32"/>
          <w:szCs w:val="32"/>
          <w:lang w:val="en-US"/>
        </w:rPr>
        <w:t>KEY METRICS</w:t>
      </w:r>
      <w:r w:rsidRPr="005C1AD0">
        <w:rPr>
          <w:rFonts w:ascii="Arial Rounded MT Bold" w:hAnsi="Arial Rounded MT Bold" w:cstheme="majorHAnsi"/>
          <w:color w:val="262626" w:themeColor="text1" w:themeTint="D9"/>
          <w:sz w:val="32"/>
          <w:szCs w:val="32"/>
          <w:lang w:val="en-US"/>
        </w:rPr>
        <w:t>:</w:t>
      </w:r>
    </w:p>
    <w:p w14:paraId="59434BAB" w14:textId="77777777" w:rsidR="00226623" w:rsidRPr="005C1AD0" w:rsidRDefault="00226623" w:rsidP="005C1AD0">
      <w:pPr>
        <w:tabs>
          <w:tab w:val="left" w:pos="1065"/>
          <w:tab w:val="center" w:pos="4513"/>
        </w:tabs>
        <w:rPr>
          <w:rFonts w:ascii="Arial Rounded MT Bold" w:hAnsi="Arial Rounded MT Bold" w:cs="Times New Roman"/>
          <w:color w:val="262626" w:themeColor="text1" w:themeTint="D9"/>
          <w:sz w:val="24"/>
          <w:szCs w:val="24"/>
          <w:lang w:val="en-US"/>
        </w:rPr>
      </w:pPr>
      <w:r w:rsidRPr="005C1AD0">
        <w:rPr>
          <w:rFonts w:ascii="Arial Rounded MT Bold" w:hAnsi="Arial Rounded MT Bold" w:cs="Times New Roman"/>
          <w:color w:val="262626" w:themeColor="text1" w:themeTint="D9"/>
          <w:sz w:val="24"/>
          <w:szCs w:val="24"/>
          <w:lang w:val="en-US"/>
        </w:rPr>
        <w:t>Historical daily share price chart and data for JPMorgan Chase since 1983 adjusted for splits and dividends. The latest closing stock price for JPMorgan Chase as of March 28, 2024 is 200.30.</w:t>
      </w:r>
    </w:p>
    <w:p w14:paraId="05BABAEA" w14:textId="77777777" w:rsidR="00226623" w:rsidRPr="005C1AD0" w:rsidRDefault="00226623" w:rsidP="005C1AD0">
      <w:pPr>
        <w:tabs>
          <w:tab w:val="left" w:pos="1065"/>
          <w:tab w:val="center" w:pos="4513"/>
        </w:tabs>
        <w:rPr>
          <w:rFonts w:ascii="Arial Rounded MT Bold" w:hAnsi="Arial Rounded MT Bold" w:cs="Times New Roman"/>
          <w:color w:val="262626" w:themeColor="text1" w:themeTint="D9"/>
          <w:sz w:val="24"/>
          <w:szCs w:val="24"/>
          <w:lang w:val="en-US"/>
        </w:rPr>
      </w:pPr>
      <w:r w:rsidRPr="005C1AD0">
        <w:rPr>
          <w:rFonts w:ascii="Arial Rounded MT Bold" w:hAnsi="Arial Rounded MT Bold" w:cs="Times New Roman"/>
          <w:color w:val="262626" w:themeColor="text1" w:themeTint="D9"/>
          <w:sz w:val="24"/>
          <w:szCs w:val="24"/>
          <w:lang w:val="en-US"/>
        </w:rPr>
        <w:t>The all-time high JPMorgan Chase stock closing price was 200.30 on March 28, 2024.</w:t>
      </w:r>
    </w:p>
    <w:p w14:paraId="67A143AD" w14:textId="77777777" w:rsidR="00226623" w:rsidRPr="005C1AD0" w:rsidRDefault="00226623" w:rsidP="005C1AD0">
      <w:pPr>
        <w:tabs>
          <w:tab w:val="left" w:pos="1065"/>
          <w:tab w:val="center" w:pos="4513"/>
        </w:tabs>
        <w:rPr>
          <w:rFonts w:ascii="Arial Rounded MT Bold" w:hAnsi="Arial Rounded MT Bold" w:cs="Times New Roman"/>
          <w:color w:val="262626" w:themeColor="text1" w:themeTint="D9"/>
          <w:sz w:val="24"/>
          <w:szCs w:val="24"/>
          <w:lang w:val="en-US"/>
        </w:rPr>
      </w:pPr>
      <w:r w:rsidRPr="005C1AD0">
        <w:rPr>
          <w:rFonts w:ascii="Arial Rounded MT Bold" w:hAnsi="Arial Rounded MT Bold" w:cs="Times New Roman"/>
          <w:color w:val="262626" w:themeColor="text1" w:themeTint="D9"/>
          <w:sz w:val="24"/>
          <w:szCs w:val="24"/>
          <w:lang w:val="en-US"/>
        </w:rPr>
        <w:t>The JPMorgan Chase 52-week high stock price is 200.72, which is 0.2% above the current share price.</w:t>
      </w:r>
    </w:p>
    <w:tbl>
      <w:tblPr>
        <w:tblpPr w:leftFromText="180" w:rightFromText="180" w:vertAnchor="text" w:horzAnchor="margin" w:tblpXSpec="center" w:tblpY="3477"/>
        <w:tblW w:w="9990" w:type="dxa"/>
        <w:tblCellMar>
          <w:top w:w="15" w:type="dxa"/>
          <w:left w:w="15" w:type="dxa"/>
          <w:bottom w:w="15" w:type="dxa"/>
          <w:right w:w="15" w:type="dxa"/>
        </w:tblCellMar>
        <w:tblLook w:val="04A0" w:firstRow="1" w:lastRow="0" w:firstColumn="1" w:lastColumn="0" w:noHBand="0" w:noVBand="1"/>
      </w:tblPr>
      <w:tblGrid>
        <w:gridCol w:w="748"/>
        <w:gridCol w:w="2393"/>
        <w:gridCol w:w="1389"/>
        <w:gridCol w:w="1334"/>
        <w:gridCol w:w="1277"/>
        <w:gridCol w:w="1389"/>
        <w:gridCol w:w="1460"/>
      </w:tblGrid>
      <w:tr w:rsidR="00AB210B" w:rsidRPr="008D5108" w14:paraId="4564FC37" w14:textId="77777777" w:rsidTr="008D5108">
        <w:trPr>
          <w:tblHeader/>
        </w:trPr>
        <w:tc>
          <w:tcPr>
            <w:tcW w:w="9990" w:type="dxa"/>
            <w:gridSpan w:val="7"/>
            <w:tcBorders>
              <w:top w:val="nil"/>
              <w:bottom w:val="single" w:sz="12" w:space="0" w:color="DDDDDD"/>
            </w:tcBorders>
            <w:shd w:val="clear" w:color="auto" w:fill="auto"/>
            <w:tcMar>
              <w:top w:w="120" w:type="dxa"/>
              <w:left w:w="120" w:type="dxa"/>
              <w:bottom w:w="120" w:type="dxa"/>
              <w:right w:w="120" w:type="dxa"/>
            </w:tcMar>
            <w:vAlign w:val="bottom"/>
            <w:hideMark/>
          </w:tcPr>
          <w:p w14:paraId="1B41C666" w14:textId="77777777" w:rsidR="00AB210B" w:rsidRPr="008D5108" w:rsidRDefault="00AB210B" w:rsidP="008D5108">
            <w:pPr>
              <w:tabs>
                <w:tab w:val="left" w:pos="1065"/>
                <w:tab w:val="center" w:pos="4513"/>
              </w:tabs>
              <w:jc w:val="center"/>
              <w:rPr>
                <w:rFonts w:ascii="Times New Roman" w:hAnsi="Times New Roman" w:cs="Times New Roman"/>
                <w:b/>
                <w:bCs/>
                <w:color w:val="000000" w:themeColor="text1"/>
                <w:sz w:val="24"/>
                <w:szCs w:val="24"/>
              </w:rPr>
            </w:pPr>
            <w:r w:rsidRPr="008D5108">
              <w:rPr>
                <w:rFonts w:ascii="Times New Roman" w:hAnsi="Times New Roman" w:cs="Times New Roman"/>
                <w:b/>
                <w:bCs/>
                <w:color w:val="000000" w:themeColor="text1"/>
                <w:sz w:val="24"/>
                <w:szCs w:val="24"/>
              </w:rPr>
              <w:t>JPMorgan Chase Historical Annual Stock Price Data</w:t>
            </w:r>
          </w:p>
        </w:tc>
      </w:tr>
      <w:tr w:rsidR="00AB210B" w:rsidRPr="008D5108" w14:paraId="2F50DC3F" w14:textId="77777777" w:rsidTr="008D5108">
        <w:trPr>
          <w:tblHeader/>
        </w:trPr>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4E2C968F" w14:textId="77777777" w:rsidR="00AB210B" w:rsidRPr="008D5108" w:rsidRDefault="00AB210B" w:rsidP="008D5108">
            <w:pPr>
              <w:tabs>
                <w:tab w:val="left" w:pos="1065"/>
                <w:tab w:val="center" w:pos="4513"/>
              </w:tabs>
              <w:jc w:val="center"/>
              <w:rPr>
                <w:rFonts w:ascii="Times New Roman" w:hAnsi="Times New Roman" w:cs="Times New Roman"/>
                <w:b/>
                <w:bCs/>
                <w:color w:val="000000" w:themeColor="text1"/>
                <w:sz w:val="24"/>
                <w:szCs w:val="24"/>
              </w:rPr>
            </w:pPr>
            <w:r w:rsidRPr="008D5108">
              <w:rPr>
                <w:rFonts w:ascii="Times New Roman" w:hAnsi="Times New Roman" w:cs="Times New Roman"/>
                <w:b/>
                <w:bCs/>
                <w:color w:val="000000" w:themeColor="text1"/>
                <w:sz w:val="24"/>
                <w:szCs w:val="24"/>
              </w:rPr>
              <w:t>Year</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1F98B7DB" w14:textId="77777777" w:rsidR="00AB210B" w:rsidRPr="008D5108" w:rsidRDefault="00AB210B" w:rsidP="008D5108">
            <w:pPr>
              <w:tabs>
                <w:tab w:val="left" w:pos="1065"/>
                <w:tab w:val="center" w:pos="4513"/>
              </w:tabs>
              <w:jc w:val="center"/>
              <w:rPr>
                <w:rFonts w:ascii="Times New Roman" w:hAnsi="Times New Roman" w:cs="Times New Roman"/>
                <w:b/>
                <w:bCs/>
                <w:color w:val="000000" w:themeColor="text1"/>
                <w:sz w:val="24"/>
                <w:szCs w:val="24"/>
              </w:rPr>
            </w:pPr>
            <w:r w:rsidRPr="008D5108">
              <w:rPr>
                <w:rFonts w:ascii="Times New Roman" w:hAnsi="Times New Roman" w:cs="Times New Roman"/>
                <w:b/>
                <w:bCs/>
                <w:color w:val="000000" w:themeColor="text1"/>
                <w:sz w:val="24"/>
                <w:szCs w:val="24"/>
              </w:rPr>
              <w:t>Average Stock Price</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40D2001C" w14:textId="77777777" w:rsidR="00AB210B" w:rsidRPr="008D5108" w:rsidRDefault="00AB210B" w:rsidP="008D5108">
            <w:pPr>
              <w:tabs>
                <w:tab w:val="left" w:pos="1065"/>
                <w:tab w:val="center" w:pos="4513"/>
              </w:tabs>
              <w:jc w:val="center"/>
              <w:rPr>
                <w:rFonts w:ascii="Times New Roman" w:hAnsi="Times New Roman" w:cs="Times New Roman"/>
                <w:b/>
                <w:bCs/>
                <w:color w:val="000000" w:themeColor="text1"/>
                <w:sz w:val="24"/>
                <w:szCs w:val="24"/>
              </w:rPr>
            </w:pPr>
            <w:r w:rsidRPr="008D5108">
              <w:rPr>
                <w:rFonts w:ascii="Times New Roman" w:hAnsi="Times New Roman" w:cs="Times New Roman"/>
                <w:b/>
                <w:bCs/>
                <w:color w:val="000000" w:themeColor="text1"/>
                <w:sz w:val="24"/>
                <w:szCs w:val="24"/>
              </w:rPr>
              <w:t>Year Open</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535B0AD0" w14:textId="77777777" w:rsidR="00AB210B" w:rsidRPr="008D5108" w:rsidRDefault="00AB210B" w:rsidP="008D5108">
            <w:pPr>
              <w:tabs>
                <w:tab w:val="left" w:pos="1065"/>
                <w:tab w:val="center" w:pos="4513"/>
              </w:tabs>
              <w:jc w:val="center"/>
              <w:rPr>
                <w:rFonts w:ascii="Times New Roman" w:hAnsi="Times New Roman" w:cs="Times New Roman"/>
                <w:b/>
                <w:bCs/>
                <w:color w:val="000000" w:themeColor="text1"/>
                <w:sz w:val="24"/>
                <w:szCs w:val="24"/>
              </w:rPr>
            </w:pPr>
            <w:r w:rsidRPr="008D5108">
              <w:rPr>
                <w:rFonts w:ascii="Times New Roman" w:hAnsi="Times New Roman" w:cs="Times New Roman"/>
                <w:b/>
                <w:bCs/>
                <w:color w:val="000000" w:themeColor="text1"/>
                <w:sz w:val="24"/>
                <w:szCs w:val="24"/>
              </w:rPr>
              <w:t>Year High</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66BAA2D4" w14:textId="77777777" w:rsidR="00AB210B" w:rsidRPr="008D5108" w:rsidRDefault="00AB210B" w:rsidP="008D5108">
            <w:pPr>
              <w:tabs>
                <w:tab w:val="left" w:pos="1065"/>
                <w:tab w:val="center" w:pos="4513"/>
              </w:tabs>
              <w:jc w:val="center"/>
              <w:rPr>
                <w:rFonts w:ascii="Times New Roman" w:hAnsi="Times New Roman" w:cs="Times New Roman"/>
                <w:b/>
                <w:bCs/>
                <w:color w:val="000000" w:themeColor="text1"/>
                <w:sz w:val="24"/>
                <w:szCs w:val="24"/>
              </w:rPr>
            </w:pPr>
            <w:r w:rsidRPr="008D5108">
              <w:rPr>
                <w:rFonts w:ascii="Times New Roman" w:hAnsi="Times New Roman" w:cs="Times New Roman"/>
                <w:b/>
                <w:bCs/>
                <w:color w:val="000000" w:themeColor="text1"/>
                <w:sz w:val="24"/>
                <w:szCs w:val="24"/>
              </w:rPr>
              <w:t>Year Low</w:t>
            </w:r>
          </w:p>
        </w:tc>
        <w:tc>
          <w:tcPr>
            <w:tcW w:w="0" w:type="auto"/>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210593FB" w14:textId="77777777" w:rsidR="00AB210B" w:rsidRPr="008D5108" w:rsidRDefault="00AB210B" w:rsidP="008D5108">
            <w:pPr>
              <w:tabs>
                <w:tab w:val="left" w:pos="1065"/>
                <w:tab w:val="center" w:pos="4513"/>
              </w:tabs>
              <w:jc w:val="center"/>
              <w:rPr>
                <w:rFonts w:ascii="Times New Roman" w:hAnsi="Times New Roman" w:cs="Times New Roman"/>
                <w:b/>
                <w:bCs/>
                <w:color w:val="000000" w:themeColor="text1"/>
                <w:sz w:val="24"/>
                <w:szCs w:val="24"/>
              </w:rPr>
            </w:pPr>
            <w:r w:rsidRPr="008D5108">
              <w:rPr>
                <w:rFonts w:ascii="Times New Roman" w:hAnsi="Times New Roman" w:cs="Times New Roman"/>
                <w:b/>
                <w:bCs/>
                <w:color w:val="000000" w:themeColor="text1"/>
                <w:sz w:val="24"/>
                <w:szCs w:val="24"/>
              </w:rPr>
              <w:t>Year Close</w:t>
            </w:r>
          </w:p>
        </w:tc>
        <w:tc>
          <w:tcPr>
            <w:tcW w:w="1405" w:type="dxa"/>
            <w:tcBorders>
              <w:top w:val="single" w:sz="6" w:space="0" w:color="DDDDDD"/>
              <w:bottom w:val="single" w:sz="12" w:space="0" w:color="DDDDDD"/>
            </w:tcBorders>
            <w:shd w:val="clear" w:color="auto" w:fill="auto"/>
            <w:tcMar>
              <w:top w:w="120" w:type="dxa"/>
              <w:left w:w="120" w:type="dxa"/>
              <w:bottom w:w="120" w:type="dxa"/>
              <w:right w:w="120" w:type="dxa"/>
            </w:tcMar>
            <w:vAlign w:val="bottom"/>
            <w:hideMark/>
          </w:tcPr>
          <w:p w14:paraId="6E0ACC69" w14:textId="77777777" w:rsidR="00AB210B" w:rsidRPr="008D5108" w:rsidRDefault="00AB210B" w:rsidP="008D5108">
            <w:pPr>
              <w:tabs>
                <w:tab w:val="left" w:pos="1065"/>
                <w:tab w:val="center" w:pos="4513"/>
              </w:tabs>
              <w:jc w:val="center"/>
              <w:rPr>
                <w:rFonts w:ascii="Times New Roman" w:hAnsi="Times New Roman" w:cs="Times New Roman"/>
                <w:b/>
                <w:bCs/>
                <w:color w:val="000000" w:themeColor="text1"/>
                <w:sz w:val="24"/>
                <w:szCs w:val="24"/>
              </w:rPr>
            </w:pPr>
            <w:r w:rsidRPr="008D5108">
              <w:rPr>
                <w:rFonts w:ascii="Times New Roman" w:hAnsi="Times New Roman" w:cs="Times New Roman"/>
                <w:b/>
                <w:bCs/>
                <w:color w:val="000000" w:themeColor="text1"/>
                <w:sz w:val="24"/>
                <w:szCs w:val="24"/>
              </w:rPr>
              <w:t>Annual % Change</w:t>
            </w:r>
          </w:p>
        </w:tc>
      </w:tr>
      <w:tr w:rsidR="00AB210B" w:rsidRPr="008D5108" w14:paraId="60C1231C" w14:textId="77777777" w:rsidTr="008D5108">
        <w:tc>
          <w:tcPr>
            <w:tcW w:w="0" w:type="auto"/>
            <w:tcBorders>
              <w:top w:val="single" w:sz="6" w:space="0" w:color="DDDDDD"/>
            </w:tcBorders>
            <w:shd w:val="clear" w:color="auto" w:fill="auto"/>
            <w:tcMar>
              <w:top w:w="90" w:type="dxa"/>
              <w:left w:w="90" w:type="dxa"/>
              <w:bottom w:w="90" w:type="dxa"/>
              <w:right w:w="90" w:type="dxa"/>
            </w:tcMar>
            <w:vAlign w:val="center"/>
            <w:hideMark/>
          </w:tcPr>
          <w:p w14:paraId="4C1E195A" w14:textId="77777777" w:rsidR="00AB210B" w:rsidRPr="008D5108" w:rsidRDefault="00AB210B" w:rsidP="008D5108">
            <w:pPr>
              <w:tabs>
                <w:tab w:val="left" w:pos="1065"/>
                <w:tab w:val="center" w:pos="4513"/>
              </w:tabs>
              <w:jc w:val="center"/>
              <w:rPr>
                <w:rFonts w:ascii="Times New Roman" w:hAnsi="Times New Roman" w:cs="Times New Roman"/>
                <w:color w:val="000000" w:themeColor="text1"/>
                <w:sz w:val="24"/>
                <w:szCs w:val="24"/>
              </w:rPr>
            </w:pPr>
            <w:r w:rsidRPr="008D5108">
              <w:rPr>
                <w:rFonts w:ascii="Times New Roman" w:hAnsi="Times New Roman" w:cs="Times New Roman"/>
                <w:color w:val="000000" w:themeColor="text1"/>
                <w:sz w:val="24"/>
                <w:szCs w:val="24"/>
              </w:rPr>
              <w:t>2024</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39BF81F0" w14:textId="77777777" w:rsidR="00AB210B" w:rsidRPr="008D5108" w:rsidRDefault="00AB210B" w:rsidP="008D5108">
            <w:pPr>
              <w:tabs>
                <w:tab w:val="left" w:pos="1065"/>
                <w:tab w:val="center" w:pos="4513"/>
              </w:tabs>
              <w:jc w:val="center"/>
              <w:rPr>
                <w:rFonts w:ascii="Times New Roman" w:hAnsi="Times New Roman" w:cs="Times New Roman"/>
                <w:color w:val="000000" w:themeColor="text1"/>
                <w:sz w:val="24"/>
                <w:szCs w:val="24"/>
              </w:rPr>
            </w:pPr>
            <w:r w:rsidRPr="008D5108">
              <w:rPr>
                <w:rFonts w:ascii="Times New Roman" w:hAnsi="Times New Roman" w:cs="Times New Roman"/>
                <w:color w:val="000000" w:themeColor="text1"/>
                <w:sz w:val="24"/>
                <w:szCs w:val="24"/>
              </w:rPr>
              <w:t>180.4100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02E8B1C7" w14:textId="77777777" w:rsidR="00AB210B" w:rsidRPr="008D5108" w:rsidRDefault="00AB210B" w:rsidP="008D5108">
            <w:pPr>
              <w:tabs>
                <w:tab w:val="left" w:pos="1065"/>
                <w:tab w:val="center" w:pos="4513"/>
              </w:tabs>
              <w:jc w:val="center"/>
              <w:rPr>
                <w:rFonts w:ascii="Times New Roman" w:hAnsi="Times New Roman" w:cs="Times New Roman"/>
                <w:color w:val="000000" w:themeColor="text1"/>
                <w:sz w:val="24"/>
                <w:szCs w:val="24"/>
              </w:rPr>
            </w:pPr>
            <w:r w:rsidRPr="008D5108">
              <w:rPr>
                <w:rFonts w:ascii="Times New Roman" w:hAnsi="Times New Roman" w:cs="Times New Roman"/>
                <w:color w:val="000000" w:themeColor="text1"/>
                <w:sz w:val="24"/>
                <w:szCs w:val="24"/>
              </w:rPr>
              <w:t>171.0323</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33F8CDC0" w14:textId="77777777" w:rsidR="00AB210B" w:rsidRPr="008D5108" w:rsidRDefault="00AB210B" w:rsidP="008D5108">
            <w:pPr>
              <w:tabs>
                <w:tab w:val="left" w:pos="1065"/>
                <w:tab w:val="center" w:pos="4513"/>
              </w:tabs>
              <w:jc w:val="center"/>
              <w:rPr>
                <w:rFonts w:ascii="Times New Roman" w:hAnsi="Times New Roman" w:cs="Times New Roman"/>
                <w:color w:val="000000" w:themeColor="text1"/>
                <w:sz w:val="24"/>
                <w:szCs w:val="24"/>
              </w:rPr>
            </w:pPr>
            <w:r w:rsidRPr="008D5108">
              <w:rPr>
                <w:rFonts w:ascii="Times New Roman" w:hAnsi="Times New Roman" w:cs="Times New Roman"/>
                <w:color w:val="000000" w:themeColor="text1"/>
                <w:sz w:val="24"/>
                <w:szCs w:val="24"/>
              </w:rPr>
              <w:t>200.3000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6AFA09E7" w14:textId="77777777" w:rsidR="00AB210B" w:rsidRPr="008D5108" w:rsidRDefault="00AB210B" w:rsidP="008D5108">
            <w:pPr>
              <w:tabs>
                <w:tab w:val="left" w:pos="1065"/>
                <w:tab w:val="center" w:pos="4513"/>
              </w:tabs>
              <w:jc w:val="center"/>
              <w:rPr>
                <w:rFonts w:ascii="Times New Roman" w:hAnsi="Times New Roman" w:cs="Times New Roman"/>
                <w:color w:val="000000" w:themeColor="text1"/>
                <w:sz w:val="24"/>
                <w:szCs w:val="24"/>
              </w:rPr>
            </w:pPr>
            <w:r w:rsidRPr="008D5108">
              <w:rPr>
                <w:rFonts w:ascii="Times New Roman" w:hAnsi="Times New Roman" w:cs="Times New Roman"/>
                <w:color w:val="000000" w:themeColor="text1"/>
                <w:sz w:val="24"/>
                <w:szCs w:val="24"/>
              </w:rPr>
              <w:t>167.0900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155ADAE2" w14:textId="77777777" w:rsidR="00AB210B" w:rsidRPr="008D5108" w:rsidRDefault="00AB210B" w:rsidP="008D5108">
            <w:pPr>
              <w:tabs>
                <w:tab w:val="left" w:pos="1065"/>
                <w:tab w:val="center" w:pos="4513"/>
              </w:tabs>
              <w:jc w:val="center"/>
              <w:rPr>
                <w:rFonts w:ascii="Times New Roman" w:hAnsi="Times New Roman" w:cs="Times New Roman"/>
                <w:color w:val="000000" w:themeColor="text1"/>
                <w:sz w:val="24"/>
                <w:szCs w:val="24"/>
              </w:rPr>
            </w:pPr>
            <w:r w:rsidRPr="008D5108">
              <w:rPr>
                <w:rFonts w:ascii="Times New Roman" w:hAnsi="Times New Roman" w:cs="Times New Roman"/>
                <w:color w:val="000000" w:themeColor="text1"/>
                <w:sz w:val="24"/>
                <w:szCs w:val="24"/>
              </w:rPr>
              <w:t>200.3000</w:t>
            </w:r>
          </w:p>
        </w:tc>
        <w:tc>
          <w:tcPr>
            <w:tcW w:w="1405" w:type="dxa"/>
            <w:tcBorders>
              <w:top w:val="single" w:sz="6" w:space="0" w:color="DDDDDD"/>
            </w:tcBorders>
            <w:shd w:val="clear" w:color="auto" w:fill="auto"/>
            <w:tcMar>
              <w:top w:w="90" w:type="dxa"/>
              <w:left w:w="90" w:type="dxa"/>
              <w:bottom w:w="90" w:type="dxa"/>
              <w:right w:w="90" w:type="dxa"/>
            </w:tcMar>
            <w:vAlign w:val="center"/>
            <w:hideMark/>
          </w:tcPr>
          <w:p w14:paraId="598BBC3C" w14:textId="77777777" w:rsidR="00AB210B" w:rsidRPr="008D5108" w:rsidRDefault="00AB210B" w:rsidP="008D5108">
            <w:pPr>
              <w:tabs>
                <w:tab w:val="left" w:pos="1065"/>
                <w:tab w:val="center" w:pos="4513"/>
              </w:tabs>
              <w:jc w:val="center"/>
              <w:rPr>
                <w:rFonts w:ascii="Times New Roman" w:hAnsi="Times New Roman" w:cs="Times New Roman"/>
                <w:color w:val="000000" w:themeColor="text1"/>
                <w:sz w:val="24"/>
                <w:szCs w:val="24"/>
              </w:rPr>
            </w:pPr>
            <w:r w:rsidRPr="008D5108">
              <w:rPr>
                <w:rFonts w:ascii="Times New Roman" w:hAnsi="Times New Roman" w:cs="Times New Roman"/>
                <w:color w:val="000000" w:themeColor="text1"/>
                <w:sz w:val="24"/>
                <w:szCs w:val="24"/>
              </w:rPr>
              <w:t>18.48%</w:t>
            </w:r>
          </w:p>
        </w:tc>
      </w:tr>
      <w:tr w:rsidR="00AB210B" w:rsidRPr="008D5108" w14:paraId="4480F32A" w14:textId="77777777" w:rsidTr="008D5108">
        <w:tc>
          <w:tcPr>
            <w:tcW w:w="0" w:type="auto"/>
            <w:tcBorders>
              <w:top w:val="single" w:sz="6" w:space="0" w:color="DDDDDD"/>
            </w:tcBorders>
            <w:shd w:val="clear" w:color="auto" w:fill="auto"/>
            <w:tcMar>
              <w:top w:w="90" w:type="dxa"/>
              <w:left w:w="90" w:type="dxa"/>
              <w:bottom w:w="90" w:type="dxa"/>
              <w:right w:w="90" w:type="dxa"/>
            </w:tcMar>
            <w:vAlign w:val="center"/>
            <w:hideMark/>
          </w:tcPr>
          <w:p w14:paraId="6C6CD6CA" w14:textId="77777777" w:rsidR="00AB210B" w:rsidRPr="008D5108" w:rsidRDefault="00AB210B" w:rsidP="008D5108">
            <w:pPr>
              <w:tabs>
                <w:tab w:val="left" w:pos="1065"/>
                <w:tab w:val="center" w:pos="4513"/>
              </w:tabs>
              <w:jc w:val="center"/>
              <w:rPr>
                <w:rFonts w:ascii="Times New Roman" w:hAnsi="Times New Roman" w:cs="Times New Roman"/>
                <w:color w:val="000000" w:themeColor="text1"/>
                <w:sz w:val="24"/>
                <w:szCs w:val="24"/>
              </w:rPr>
            </w:pPr>
            <w:r w:rsidRPr="008D5108">
              <w:rPr>
                <w:rFonts w:ascii="Times New Roman" w:hAnsi="Times New Roman" w:cs="Times New Roman"/>
                <w:color w:val="000000" w:themeColor="text1"/>
                <w:sz w:val="24"/>
                <w:szCs w:val="24"/>
              </w:rPr>
              <w:lastRenderedPageBreak/>
              <w:t>2023</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2678F99F" w14:textId="77777777" w:rsidR="00AB210B" w:rsidRPr="008D5108" w:rsidRDefault="00AB210B" w:rsidP="008D5108">
            <w:pPr>
              <w:tabs>
                <w:tab w:val="left" w:pos="1065"/>
                <w:tab w:val="center" w:pos="4513"/>
              </w:tabs>
              <w:jc w:val="center"/>
              <w:rPr>
                <w:rFonts w:ascii="Times New Roman" w:hAnsi="Times New Roman" w:cs="Times New Roman"/>
                <w:color w:val="000000" w:themeColor="text1"/>
                <w:sz w:val="24"/>
                <w:szCs w:val="24"/>
              </w:rPr>
            </w:pPr>
            <w:r w:rsidRPr="008D5108">
              <w:rPr>
                <w:rFonts w:ascii="Times New Roman" w:hAnsi="Times New Roman" w:cs="Times New Roman"/>
                <w:color w:val="000000" w:themeColor="text1"/>
                <w:sz w:val="24"/>
                <w:szCs w:val="24"/>
              </w:rPr>
              <w:t>141.6572</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0A0D1485" w14:textId="77777777" w:rsidR="00AB210B" w:rsidRPr="008D5108" w:rsidRDefault="00AB210B" w:rsidP="008D5108">
            <w:pPr>
              <w:tabs>
                <w:tab w:val="left" w:pos="1065"/>
                <w:tab w:val="center" w:pos="4513"/>
              </w:tabs>
              <w:jc w:val="center"/>
              <w:rPr>
                <w:rFonts w:ascii="Times New Roman" w:hAnsi="Times New Roman" w:cs="Times New Roman"/>
                <w:color w:val="000000" w:themeColor="text1"/>
                <w:sz w:val="24"/>
                <w:szCs w:val="24"/>
              </w:rPr>
            </w:pPr>
            <w:r w:rsidRPr="008D5108">
              <w:rPr>
                <w:rFonts w:ascii="Times New Roman" w:hAnsi="Times New Roman" w:cs="Times New Roman"/>
                <w:color w:val="000000" w:themeColor="text1"/>
                <w:sz w:val="24"/>
                <w:szCs w:val="24"/>
              </w:rPr>
              <w:t>130.4094</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32D8D7EE" w14:textId="77777777" w:rsidR="00AB210B" w:rsidRPr="008D5108" w:rsidRDefault="00AB210B" w:rsidP="008D5108">
            <w:pPr>
              <w:tabs>
                <w:tab w:val="left" w:pos="1065"/>
                <w:tab w:val="center" w:pos="4513"/>
              </w:tabs>
              <w:jc w:val="center"/>
              <w:rPr>
                <w:rFonts w:ascii="Times New Roman" w:hAnsi="Times New Roman" w:cs="Times New Roman"/>
                <w:color w:val="000000" w:themeColor="text1"/>
                <w:sz w:val="24"/>
                <w:szCs w:val="24"/>
              </w:rPr>
            </w:pPr>
            <w:r w:rsidRPr="008D5108">
              <w:rPr>
                <w:rFonts w:ascii="Times New Roman" w:hAnsi="Times New Roman" w:cs="Times New Roman"/>
                <w:color w:val="000000" w:themeColor="text1"/>
                <w:sz w:val="24"/>
                <w:szCs w:val="24"/>
              </w:rPr>
              <w:t>169.2632</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43E0A658" w14:textId="77777777" w:rsidR="00AB210B" w:rsidRPr="008D5108" w:rsidRDefault="00AB210B" w:rsidP="008D5108">
            <w:pPr>
              <w:tabs>
                <w:tab w:val="left" w:pos="1065"/>
                <w:tab w:val="center" w:pos="4513"/>
              </w:tabs>
              <w:jc w:val="center"/>
              <w:rPr>
                <w:rFonts w:ascii="Times New Roman" w:hAnsi="Times New Roman" w:cs="Times New Roman"/>
                <w:color w:val="000000" w:themeColor="text1"/>
                <w:sz w:val="24"/>
                <w:szCs w:val="24"/>
              </w:rPr>
            </w:pPr>
            <w:r w:rsidRPr="008D5108">
              <w:rPr>
                <w:rFonts w:ascii="Times New Roman" w:hAnsi="Times New Roman" w:cs="Times New Roman"/>
                <w:color w:val="000000" w:themeColor="text1"/>
                <w:sz w:val="24"/>
                <w:szCs w:val="24"/>
              </w:rPr>
              <w:t>121.4460</w:t>
            </w:r>
          </w:p>
        </w:tc>
        <w:tc>
          <w:tcPr>
            <w:tcW w:w="0" w:type="auto"/>
            <w:tcBorders>
              <w:top w:val="single" w:sz="6" w:space="0" w:color="DDDDDD"/>
            </w:tcBorders>
            <w:shd w:val="clear" w:color="auto" w:fill="auto"/>
            <w:tcMar>
              <w:top w:w="90" w:type="dxa"/>
              <w:left w:w="90" w:type="dxa"/>
              <w:bottom w:w="90" w:type="dxa"/>
              <w:right w:w="90" w:type="dxa"/>
            </w:tcMar>
            <w:vAlign w:val="center"/>
            <w:hideMark/>
          </w:tcPr>
          <w:p w14:paraId="1C5A527E" w14:textId="77777777" w:rsidR="00AB210B" w:rsidRPr="008D5108" w:rsidRDefault="00AB210B" w:rsidP="008D5108">
            <w:pPr>
              <w:tabs>
                <w:tab w:val="left" w:pos="1065"/>
                <w:tab w:val="center" w:pos="4513"/>
              </w:tabs>
              <w:jc w:val="center"/>
              <w:rPr>
                <w:rFonts w:ascii="Times New Roman" w:hAnsi="Times New Roman" w:cs="Times New Roman"/>
                <w:color w:val="000000" w:themeColor="text1"/>
                <w:sz w:val="24"/>
                <w:szCs w:val="24"/>
              </w:rPr>
            </w:pPr>
            <w:r w:rsidRPr="008D5108">
              <w:rPr>
                <w:rFonts w:ascii="Times New Roman" w:hAnsi="Times New Roman" w:cs="Times New Roman"/>
                <w:color w:val="000000" w:themeColor="text1"/>
                <w:sz w:val="24"/>
                <w:szCs w:val="24"/>
              </w:rPr>
              <w:t>169.0644</w:t>
            </w:r>
          </w:p>
        </w:tc>
        <w:tc>
          <w:tcPr>
            <w:tcW w:w="1405" w:type="dxa"/>
            <w:tcBorders>
              <w:top w:val="single" w:sz="6" w:space="0" w:color="DDDDDD"/>
            </w:tcBorders>
            <w:shd w:val="clear" w:color="auto" w:fill="auto"/>
            <w:tcMar>
              <w:top w:w="90" w:type="dxa"/>
              <w:left w:w="90" w:type="dxa"/>
              <w:bottom w:w="90" w:type="dxa"/>
              <w:right w:w="90" w:type="dxa"/>
            </w:tcMar>
            <w:vAlign w:val="center"/>
            <w:hideMark/>
          </w:tcPr>
          <w:p w14:paraId="501B5B0D" w14:textId="77777777" w:rsidR="00AB210B" w:rsidRPr="008D5108" w:rsidRDefault="00AB210B" w:rsidP="008D5108">
            <w:pPr>
              <w:tabs>
                <w:tab w:val="left" w:pos="1065"/>
                <w:tab w:val="center" w:pos="4513"/>
              </w:tabs>
              <w:jc w:val="center"/>
              <w:rPr>
                <w:rFonts w:ascii="Times New Roman" w:hAnsi="Times New Roman" w:cs="Times New Roman"/>
                <w:color w:val="000000" w:themeColor="text1"/>
                <w:sz w:val="24"/>
                <w:szCs w:val="24"/>
              </w:rPr>
            </w:pPr>
            <w:r w:rsidRPr="008D5108">
              <w:rPr>
                <w:rFonts w:ascii="Times New Roman" w:hAnsi="Times New Roman" w:cs="Times New Roman"/>
                <w:color w:val="000000" w:themeColor="text1"/>
                <w:sz w:val="24"/>
                <w:szCs w:val="24"/>
              </w:rPr>
              <w:t>30.63%</w:t>
            </w:r>
          </w:p>
        </w:tc>
      </w:tr>
    </w:tbl>
    <w:p w14:paraId="30AE252E" w14:textId="77777777" w:rsidR="00226623" w:rsidRPr="008D5108" w:rsidRDefault="00226623" w:rsidP="008D5108">
      <w:pPr>
        <w:tabs>
          <w:tab w:val="left" w:pos="1065"/>
          <w:tab w:val="center" w:pos="4513"/>
        </w:tabs>
        <w:jc w:val="center"/>
        <w:rPr>
          <w:rFonts w:ascii="Times New Roman" w:hAnsi="Times New Roman" w:cs="Times New Roman"/>
          <w:color w:val="000000" w:themeColor="text1"/>
          <w:sz w:val="24"/>
          <w:szCs w:val="24"/>
          <w:lang w:val="en-US"/>
        </w:rPr>
      </w:pPr>
      <w:r w:rsidRPr="008D5108">
        <w:rPr>
          <w:rFonts w:ascii="Times New Roman" w:hAnsi="Times New Roman" w:cs="Times New Roman"/>
          <w:color w:val="000000" w:themeColor="text1"/>
          <w:sz w:val="24"/>
          <w:szCs w:val="24"/>
          <w:lang w:val="en-US"/>
        </w:rPr>
        <w:t>The JPMorgan Chase 52-week low stock price is 126.22, which is 37% below the current share price.</w:t>
      </w:r>
    </w:p>
    <w:p w14:paraId="63D0EBB9" w14:textId="7ABCB13D" w:rsidR="00226623" w:rsidRPr="008D5108" w:rsidRDefault="00226623" w:rsidP="008D5108">
      <w:pPr>
        <w:tabs>
          <w:tab w:val="left" w:pos="1065"/>
          <w:tab w:val="center" w:pos="4513"/>
        </w:tabs>
        <w:jc w:val="center"/>
        <w:rPr>
          <w:rFonts w:ascii="Times New Roman" w:hAnsi="Times New Roman" w:cs="Times New Roman"/>
          <w:color w:val="000000" w:themeColor="text1"/>
          <w:sz w:val="24"/>
          <w:szCs w:val="24"/>
          <w:lang w:val="en-US"/>
        </w:rPr>
      </w:pPr>
      <w:r w:rsidRPr="008D5108">
        <w:rPr>
          <w:rFonts w:ascii="Times New Roman" w:hAnsi="Times New Roman" w:cs="Times New Roman"/>
          <w:color w:val="000000" w:themeColor="text1"/>
          <w:sz w:val="24"/>
          <w:szCs w:val="24"/>
          <w:lang w:val="en-US"/>
        </w:rPr>
        <w:t>The average JPMorgan Chase stock price for the last 52 weeks is 154.72.</w:t>
      </w:r>
      <w:r w:rsidRPr="008D5108">
        <w:rPr>
          <w:rFonts w:ascii="Times New Roman" w:hAnsi="Times New Roman" w:cs="Times New Roman"/>
          <w:color w:val="000000" w:themeColor="text1"/>
          <w:sz w:val="24"/>
          <w:szCs w:val="24"/>
          <w:lang w:val="en-US"/>
        </w:rPr>
        <w:br/>
      </w:r>
    </w:p>
    <w:p w14:paraId="025EE502" w14:textId="77777777" w:rsidR="00226623" w:rsidRPr="00226623" w:rsidRDefault="00226623" w:rsidP="00226623">
      <w:pPr>
        <w:tabs>
          <w:tab w:val="left" w:pos="1065"/>
          <w:tab w:val="center" w:pos="4513"/>
        </w:tabs>
        <w:rPr>
          <w:rFonts w:ascii="Footlight MT Light" w:hAnsi="Footlight MT Light" w:cstheme="majorHAnsi"/>
          <w:color w:val="000000" w:themeColor="text1"/>
          <w:sz w:val="24"/>
          <w:szCs w:val="24"/>
          <w:lang w:val="en-US"/>
        </w:rPr>
      </w:pPr>
    </w:p>
    <w:p w14:paraId="79379899" w14:textId="77777777" w:rsidR="00226623" w:rsidRDefault="00226623" w:rsidP="00226623">
      <w:pPr>
        <w:tabs>
          <w:tab w:val="left" w:pos="1065"/>
          <w:tab w:val="center" w:pos="4513"/>
        </w:tabs>
        <w:rPr>
          <w:rFonts w:ascii="Footlight MT Light" w:hAnsi="Footlight MT Light" w:cstheme="majorHAnsi"/>
          <w:color w:val="000000" w:themeColor="text1"/>
          <w:sz w:val="28"/>
          <w:szCs w:val="28"/>
          <w:lang w:val="en-US"/>
        </w:rPr>
      </w:pPr>
    </w:p>
    <w:p w14:paraId="7CDD9921" w14:textId="255D7E56" w:rsidR="005E6294" w:rsidRPr="005E6294" w:rsidRDefault="005E6294" w:rsidP="005E6294">
      <w:pPr>
        <w:tabs>
          <w:tab w:val="left" w:pos="1065"/>
          <w:tab w:val="center" w:pos="4513"/>
        </w:tabs>
        <w:rPr>
          <w:rFonts w:ascii="Footlight MT Light" w:hAnsi="Footlight MT Light" w:cstheme="majorHAnsi"/>
          <w:color w:val="000000" w:themeColor="text1"/>
          <w:sz w:val="28"/>
          <w:szCs w:val="28"/>
        </w:rPr>
      </w:pPr>
      <w:r w:rsidRPr="005E6294">
        <w:rPr>
          <w:rFonts w:ascii="Footlight MT Light" w:hAnsi="Footlight MT Light" w:cstheme="majorHAnsi"/>
          <w:noProof/>
          <w:color w:val="000000" w:themeColor="text1"/>
          <w:sz w:val="28"/>
          <w:szCs w:val="28"/>
        </w:rPr>
        <w:drawing>
          <wp:inline distT="0" distB="0" distL="0" distR="0" wp14:anchorId="721DD0BB" wp14:editId="44F27ACA">
            <wp:extent cx="5731510" cy="2312035"/>
            <wp:effectExtent l="0" t="0" r="2540" b="0"/>
            <wp:docPr id="8794496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12035"/>
                    </a:xfrm>
                    <a:prstGeom prst="rect">
                      <a:avLst/>
                    </a:prstGeom>
                    <a:noFill/>
                    <a:ln>
                      <a:noFill/>
                    </a:ln>
                  </pic:spPr>
                </pic:pic>
              </a:graphicData>
            </a:graphic>
          </wp:inline>
        </w:drawing>
      </w:r>
    </w:p>
    <w:p w14:paraId="056871F7" w14:textId="77777777" w:rsidR="00AA3EBC" w:rsidRPr="008D5108" w:rsidRDefault="005E6294" w:rsidP="00AA3EBC">
      <w:pPr>
        <w:tabs>
          <w:tab w:val="left" w:pos="1065"/>
          <w:tab w:val="center" w:pos="4513"/>
        </w:tabs>
        <w:jc w:val="center"/>
        <w:rPr>
          <w:rFonts w:ascii="Times New Roman" w:hAnsi="Times New Roman" w:cs="Times New Roman"/>
          <w:color w:val="4472C4" w:themeColor="accent1"/>
          <w:sz w:val="32"/>
          <w:szCs w:val="32"/>
          <w:lang w:val="en-US"/>
        </w:rPr>
      </w:pPr>
      <w:r w:rsidRPr="008D5108">
        <w:rPr>
          <w:rFonts w:ascii="Times New Roman" w:hAnsi="Times New Roman" w:cs="Times New Roman"/>
          <w:color w:val="4472C4" w:themeColor="accent1"/>
          <w:sz w:val="32"/>
          <w:szCs w:val="32"/>
          <w:lang w:val="en-US"/>
        </w:rPr>
        <w:t>STOCK PRICE CHANGE CHART</w:t>
      </w:r>
    </w:p>
    <w:p w14:paraId="09795760" w14:textId="77777777" w:rsidR="00AA3EBC" w:rsidRDefault="00AA3EBC" w:rsidP="00AA3EBC">
      <w:pPr>
        <w:tabs>
          <w:tab w:val="left" w:pos="1065"/>
          <w:tab w:val="center" w:pos="4513"/>
        </w:tabs>
        <w:jc w:val="center"/>
        <w:rPr>
          <w:rFonts w:ascii="Arial Rounded MT Bold" w:hAnsi="Arial Rounded MT Bold" w:cstheme="majorHAnsi"/>
          <w:color w:val="4472C4" w:themeColor="accent1"/>
          <w:sz w:val="32"/>
          <w:szCs w:val="32"/>
          <w:lang w:val="en-US"/>
        </w:rPr>
      </w:pPr>
    </w:p>
    <w:p w14:paraId="07D5D8CD" w14:textId="12E8D67E" w:rsidR="00A66D91" w:rsidRPr="005C1AD0" w:rsidRDefault="00A66D91" w:rsidP="005C1AD0">
      <w:pPr>
        <w:tabs>
          <w:tab w:val="left" w:pos="1065"/>
          <w:tab w:val="center" w:pos="4513"/>
        </w:tabs>
        <w:rPr>
          <w:rFonts w:ascii="Comic Sans MS" w:hAnsi="Comic Sans MS" w:cs="Times New Roman"/>
          <w:i/>
          <w:iCs/>
          <w:sz w:val="32"/>
          <w:szCs w:val="32"/>
          <w:u w:val="single"/>
          <w:lang w:val="en-US"/>
        </w:rPr>
      </w:pPr>
      <w:r w:rsidRPr="005C1AD0">
        <w:rPr>
          <w:rFonts w:ascii="Comic Sans MS" w:hAnsi="Comic Sans MS" w:cs="Times New Roman"/>
          <w:i/>
          <w:iCs/>
          <w:sz w:val="32"/>
          <w:szCs w:val="32"/>
          <w:u w:val="single"/>
          <w:lang w:val="en-US"/>
        </w:rPr>
        <w:t>VOLATILITY</w:t>
      </w:r>
    </w:p>
    <w:p w14:paraId="666DEA1C" w14:textId="77777777" w:rsidR="00AA3EBC" w:rsidRPr="005C1AD0" w:rsidRDefault="00AA3EBC" w:rsidP="005C1AD0">
      <w:pPr>
        <w:tabs>
          <w:tab w:val="left" w:pos="1065"/>
          <w:tab w:val="center" w:pos="4513"/>
        </w:tabs>
        <w:rPr>
          <w:rFonts w:ascii="Comic Sans MS" w:hAnsi="Comic Sans MS" w:cs="Times New Roman"/>
          <w:i/>
          <w:iCs/>
          <w:sz w:val="24"/>
          <w:szCs w:val="24"/>
          <w:u w:val="single"/>
          <w:lang w:val="en-US"/>
        </w:rPr>
      </w:pPr>
    </w:p>
    <w:p w14:paraId="537272C8" w14:textId="77777777" w:rsidR="00AA3EBC" w:rsidRPr="005C1AD0" w:rsidRDefault="00AA3EBC" w:rsidP="005C1AD0">
      <w:pPr>
        <w:tabs>
          <w:tab w:val="left" w:pos="1065"/>
          <w:tab w:val="center" w:pos="4513"/>
        </w:tabs>
        <w:rPr>
          <w:rFonts w:ascii="Comic Sans MS" w:hAnsi="Comic Sans MS" w:cs="Times New Roman"/>
          <w:i/>
          <w:iCs/>
          <w:sz w:val="24"/>
          <w:szCs w:val="24"/>
          <w:u w:val="single"/>
        </w:rPr>
      </w:pPr>
      <w:r w:rsidRPr="005C1AD0">
        <w:rPr>
          <w:rFonts w:ascii="Comic Sans MS" w:hAnsi="Comic Sans MS" w:cs="Times New Roman"/>
          <w:i/>
          <w:iCs/>
          <w:sz w:val="24"/>
          <w:szCs w:val="24"/>
          <w:u w:val="single"/>
        </w:rPr>
        <w:t>JPMorgan Chase appears to be very steady, given 3 months investment horizon. </w:t>
      </w:r>
      <w:hyperlink r:id="rId9" w:tooltip="JPMorgan Chase dashboard" w:history="1">
        <w:r w:rsidRPr="005C1AD0">
          <w:rPr>
            <w:rStyle w:val="Hyperlink"/>
            <w:rFonts w:ascii="Comic Sans MS" w:hAnsi="Comic Sans MS" w:cs="Times New Roman"/>
            <w:i/>
            <w:iCs/>
            <w:color w:val="auto"/>
            <w:sz w:val="24"/>
            <w:szCs w:val="24"/>
          </w:rPr>
          <w:t>JPMorgan Chase</w:t>
        </w:r>
      </w:hyperlink>
      <w:r w:rsidRPr="005C1AD0">
        <w:rPr>
          <w:rFonts w:ascii="Comic Sans MS" w:hAnsi="Comic Sans MS" w:cs="Times New Roman"/>
          <w:i/>
          <w:iCs/>
          <w:sz w:val="24"/>
          <w:szCs w:val="24"/>
          <w:u w:val="single"/>
        </w:rPr>
        <w:t> holds Efficiency (Sharpe) Ratio of 0.31, which attests that the entity had a 0.31% return per unit of volatility over the last 3 months. We have found thirty </w:t>
      </w:r>
      <w:hyperlink r:id="rId10" w:tooltip="JPMorgan Chase technical indicators" w:history="1">
        <w:r w:rsidRPr="005C1AD0">
          <w:rPr>
            <w:rStyle w:val="Hyperlink"/>
            <w:rFonts w:ascii="Comic Sans MS" w:hAnsi="Comic Sans MS" w:cs="Times New Roman"/>
            <w:i/>
            <w:iCs/>
            <w:color w:val="auto"/>
            <w:sz w:val="24"/>
            <w:szCs w:val="24"/>
          </w:rPr>
          <w:t>technical indicators</w:t>
        </w:r>
      </w:hyperlink>
      <w:r w:rsidRPr="005C1AD0">
        <w:rPr>
          <w:rFonts w:ascii="Comic Sans MS" w:hAnsi="Comic Sans MS" w:cs="Times New Roman"/>
          <w:i/>
          <w:iCs/>
          <w:sz w:val="24"/>
          <w:szCs w:val="24"/>
          <w:u w:val="single"/>
        </w:rPr>
        <w:t> for JPMorgan Chase, which you can use to evaluate the volatility of the firm. Please utilize JPMorgan Chase's </w:t>
      </w:r>
      <w:hyperlink r:id="rId11" w:tooltip="JPMorgan Chase Risk Adjusted Performance" w:history="1">
        <w:r w:rsidRPr="005C1AD0">
          <w:rPr>
            <w:rStyle w:val="Hyperlink"/>
            <w:rFonts w:ascii="Comic Sans MS" w:hAnsi="Comic Sans MS" w:cs="Times New Roman"/>
            <w:i/>
            <w:iCs/>
            <w:color w:val="auto"/>
            <w:sz w:val="24"/>
            <w:szCs w:val="24"/>
          </w:rPr>
          <w:t>risk adjusted performance</w:t>
        </w:r>
      </w:hyperlink>
      <w:r w:rsidRPr="005C1AD0">
        <w:rPr>
          <w:rFonts w:ascii="Comic Sans MS" w:hAnsi="Comic Sans MS" w:cs="Times New Roman"/>
          <w:i/>
          <w:iCs/>
          <w:sz w:val="24"/>
          <w:szCs w:val="24"/>
          <w:u w:val="single"/>
        </w:rPr>
        <w:t> of 0.1958, and Market Risk Adjusted Performance of 0.3508 to validate if our risk estimates are consistent with your expectations. </w:t>
      </w:r>
      <w:r w:rsidRPr="005C1AD0">
        <w:rPr>
          <w:rFonts w:ascii="Comic Sans MS" w:hAnsi="Comic Sans MS" w:cs="Times New Roman"/>
          <w:b/>
          <w:bCs/>
          <w:i/>
          <w:iCs/>
          <w:sz w:val="24"/>
          <w:szCs w:val="24"/>
          <w:u w:val="single"/>
        </w:rPr>
        <w:t>Key indicators related to JPMorgan Chase's volatility include:</w:t>
      </w:r>
    </w:p>
    <w:tbl>
      <w:tblPr>
        <w:tblW w:w="10260" w:type="dxa"/>
        <w:tblCellSpacing w:w="15" w:type="dxa"/>
        <w:tblInd w:w="-610" w:type="dxa"/>
        <w:shd w:val="clear" w:color="auto" w:fill="F7F7F7"/>
        <w:tblCellMar>
          <w:top w:w="15" w:type="dxa"/>
          <w:left w:w="15" w:type="dxa"/>
          <w:bottom w:w="15" w:type="dxa"/>
          <w:right w:w="15" w:type="dxa"/>
        </w:tblCellMar>
        <w:tblLook w:val="04A0" w:firstRow="1" w:lastRow="0" w:firstColumn="1" w:lastColumn="0" w:noHBand="0" w:noVBand="1"/>
      </w:tblPr>
      <w:tblGrid>
        <w:gridCol w:w="2876"/>
        <w:gridCol w:w="3019"/>
        <w:gridCol w:w="4365"/>
      </w:tblGrid>
      <w:tr w:rsidR="00AA3EBC" w:rsidRPr="00AA3EBC" w14:paraId="047F775B" w14:textId="77777777" w:rsidTr="008D5108">
        <w:trPr>
          <w:trHeight w:val="2646"/>
          <w:tblCellSpacing w:w="15" w:type="dxa"/>
        </w:trPr>
        <w:tc>
          <w:tcPr>
            <w:tcW w:w="2831" w:type="dxa"/>
            <w:tcBorders>
              <w:top w:val="nil"/>
              <w:left w:val="nil"/>
              <w:bottom w:val="nil"/>
              <w:right w:val="nil"/>
            </w:tcBorders>
            <w:shd w:val="clear" w:color="auto" w:fill="F7F7F7"/>
            <w:tcMar>
              <w:top w:w="96" w:type="dxa"/>
              <w:left w:w="0" w:type="dxa"/>
              <w:bottom w:w="180" w:type="dxa"/>
              <w:right w:w="96" w:type="dxa"/>
            </w:tcMar>
            <w:hideMark/>
          </w:tcPr>
          <w:p w14:paraId="68AA4782" w14:textId="77777777" w:rsidR="00AA3EBC" w:rsidRPr="008D5108" w:rsidRDefault="00AA3EBC" w:rsidP="00AA3EBC">
            <w:pPr>
              <w:tabs>
                <w:tab w:val="left" w:pos="1065"/>
                <w:tab w:val="center" w:pos="4513"/>
              </w:tabs>
              <w:jc w:val="center"/>
              <w:rPr>
                <w:rFonts w:ascii="Times New Roman" w:hAnsi="Times New Roman" w:cs="Times New Roman"/>
                <w:b/>
                <w:bCs/>
                <w:sz w:val="32"/>
                <w:szCs w:val="32"/>
              </w:rPr>
            </w:pPr>
            <w:r w:rsidRPr="008D5108">
              <w:rPr>
                <w:rFonts w:ascii="Times New Roman" w:hAnsi="Times New Roman" w:cs="Times New Roman"/>
                <w:b/>
                <w:bCs/>
                <w:sz w:val="32"/>
                <w:szCs w:val="32"/>
              </w:rPr>
              <w:lastRenderedPageBreak/>
              <w:t>360 Days Market Risk</w:t>
            </w:r>
          </w:p>
          <w:p w14:paraId="678632CC" w14:textId="77777777" w:rsidR="00AA3EBC" w:rsidRPr="00AA3EBC" w:rsidRDefault="00000000" w:rsidP="00AA3EBC">
            <w:pPr>
              <w:tabs>
                <w:tab w:val="left" w:pos="1065"/>
                <w:tab w:val="center" w:pos="4513"/>
              </w:tabs>
              <w:jc w:val="center"/>
              <w:rPr>
                <w:rFonts w:ascii="Arial Rounded MT Bold" w:hAnsi="Arial Rounded MT Bold" w:cstheme="majorHAnsi"/>
                <w:color w:val="4472C4" w:themeColor="accent1"/>
                <w:sz w:val="32"/>
                <w:szCs w:val="32"/>
              </w:rPr>
            </w:pPr>
            <w:hyperlink r:id="rId12" w:tooltip="JPMorgan Chase Risk" w:history="1">
              <w:r w:rsidR="00AA3EBC" w:rsidRPr="008D5108">
                <w:rPr>
                  <w:rStyle w:val="Hyperlink"/>
                  <w:rFonts w:ascii="Times New Roman" w:hAnsi="Times New Roman" w:cs="Times New Roman"/>
                  <w:color w:val="auto"/>
                  <w:sz w:val="32"/>
                  <w:szCs w:val="32"/>
                </w:rPr>
                <w:t>Very steady</w:t>
              </w:r>
            </w:hyperlink>
          </w:p>
        </w:tc>
        <w:tc>
          <w:tcPr>
            <w:tcW w:w="2989" w:type="dxa"/>
            <w:tcBorders>
              <w:top w:val="nil"/>
              <w:left w:val="nil"/>
              <w:bottom w:val="nil"/>
              <w:right w:val="nil"/>
            </w:tcBorders>
            <w:shd w:val="clear" w:color="auto" w:fill="F7F7F7"/>
            <w:tcMar>
              <w:top w:w="96" w:type="dxa"/>
              <w:left w:w="96" w:type="dxa"/>
              <w:bottom w:w="180" w:type="dxa"/>
              <w:right w:w="96" w:type="dxa"/>
            </w:tcMar>
            <w:hideMark/>
          </w:tcPr>
          <w:p w14:paraId="22579D85" w14:textId="77777777" w:rsidR="00AA3EBC" w:rsidRPr="008D5108" w:rsidRDefault="00AA3EBC" w:rsidP="00AA3EBC">
            <w:pPr>
              <w:tabs>
                <w:tab w:val="left" w:pos="1065"/>
                <w:tab w:val="center" w:pos="4513"/>
              </w:tabs>
              <w:jc w:val="center"/>
              <w:rPr>
                <w:rFonts w:ascii="Times New Roman" w:hAnsi="Times New Roman" w:cs="Times New Roman"/>
                <w:b/>
                <w:bCs/>
                <w:sz w:val="28"/>
                <w:szCs w:val="28"/>
              </w:rPr>
            </w:pPr>
            <w:r w:rsidRPr="008D5108">
              <w:rPr>
                <w:rFonts w:ascii="Times New Roman" w:hAnsi="Times New Roman" w:cs="Times New Roman"/>
                <w:b/>
                <w:bCs/>
                <w:sz w:val="28"/>
                <w:szCs w:val="28"/>
              </w:rPr>
              <w:t>Chance Of Distress</w:t>
            </w:r>
          </w:p>
          <w:p w14:paraId="1642AFE4" w14:textId="77777777" w:rsidR="00AA3EBC" w:rsidRPr="008D5108" w:rsidRDefault="00000000" w:rsidP="00AA3EBC">
            <w:pPr>
              <w:tabs>
                <w:tab w:val="left" w:pos="1065"/>
                <w:tab w:val="center" w:pos="4513"/>
              </w:tabs>
              <w:jc w:val="center"/>
              <w:rPr>
                <w:rFonts w:ascii="Times New Roman" w:hAnsi="Times New Roman" w:cs="Times New Roman"/>
                <w:color w:val="4472C4" w:themeColor="accent1"/>
                <w:sz w:val="28"/>
                <w:szCs w:val="28"/>
              </w:rPr>
            </w:pPr>
            <w:hyperlink r:id="rId13" w:tooltip="JPMorgan Chase Probability of Bankruptcy " w:history="1">
              <w:r w:rsidR="00AA3EBC" w:rsidRPr="008D5108">
                <w:rPr>
                  <w:rStyle w:val="Hyperlink"/>
                  <w:rFonts w:ascii="Times New Roman" w:hAnsi="Times New Roman" w:cs="Times New Roman"/>
                  <w:color w:val="auto"/>
                  <w:sz w:val="28"/>
                  <w:szCs w:val="28"/>
                </w:rPr>
                <w:t>Low</w:t>
              </w:r>
            </w:hyperlink>
          </w:p>
        </w:tc>
        <w:tc>
          <w:tcPr>
            <w:tcW w:w="4320" w:type="dxa"/>
            <w:tcBorders>
              <w:top w:val="nil"/>
              <w:left w:val="nil"/>
              <w:bottom w:val="nil"/>
              <w:right w:val="nil"/>
            </w:tcBorders>
            <w:shd w:val="clear" w:color="auto" w:fill="F7F7F7"/>
            <w:tcMar>
              <w:top w:w="96" w:type="dxa"/>
              <w:left w:w="96" w:type="dxa"/>
              <w:bottom w:w="180" w:type="dxa"/>
              <w:right w:w="0" w:type="dxa"/>
            </w:tcMar>
            <w:hideMark/>
          </w:tcPr>
          <w:p w14:paraId="176276A0" w14:textId="77777777" w:rsidR="00AA3EBC" w:rsidRPr="008D5108" w:rsidRDefault="00AA3EBC" w:rsidP="00AA3EBC">
            <w:pPr>
              <w:tabs>
                <w:tab w:val="left" w:pos="1065"/>
                <w:tab w:val="center" w:pos="4513"/>
              </w:tabs>
              <w:jc w:val="center"/>
              <w:rPr>
                <w:rFonts w:ascii="Times New Roman" w:hAnsi="Times New Roman" w:cs="Times New Roman"/>
                <w:b/>
                <w:bCs/>
                <w:sz w:val="28"/>
                <w:szCs w:val="28"/>
              </w:rPr>
            </w:pPr>
            <w:r w:rsidRPr="008D5108">
              <w:rPr>
                <w:rFonts w:ascii="Times New Roman" w:hAnsi="Times New Roman" w:cs="Times New Roman"/>
                <w:b/>
                <w:bCs/>
                <w:sz w:val="28"/>
                <w:szCs w:val="28"/>
              </w:rPr>
              <w:t>360 Days Economic Sensitivity</w:t>
            </w:r>
          </w:p>
          <w:p w14:paraId="376DA5D4" w14:textId="77777777" w:rsidR="00AA3EBC" w:rsidRPr="008D5108" w:rsidRDefault="00000000" w:rsidP="00AA3EBC">
            <w:pPr>
              <w:tabs>
                <w:tab w:val="left" w:pos="1065"/>
                <w:tab w:val="center" w:pos="4513"/>
              </w:tabs>
              <w:jc w:val="center"/>
              <w:rPr>
                <w:rFonts w:ascii="Times New Roman" w:hAnsi="Times New Roman" w:cs="Times New Roman"/>
                <w:color w:val="4472C4" w:themeColor="accent1"/>
                <w:sz w:val="28"/>
                <w:szCs w:val="28"/>
              </w:rPr>
            </w:pPr>
            <w:hyperlink r:id="rId14" w:tooltip="JPMorgan Chase Sensitivity to Market" w:history="1">
              <w:r w:rsidR="00AA3EBC" w:rsidRPr="008D5108">
                <w:rPr>
                  <w:rStyle w:val="Hyperlink"/>
                  <w:rFonts w:ascii="Times New Roman" w:hAnsi="Times New Roman" w:cs="Times New Roman"/>
                  <w:color w:val="auto"/>
                  <w:sz w:val="28"/>
                  <w:szCs w:val="28"/>
                </w:rPr>
                <w:t>Follows the market closely</w:t>
              </w:r>
            </w:hyperlink>
          </w:p>
        </w:tc>
      </w:tr>
    </w:tbl>
    <w:p w14:paraId="21F2AD54" w14:textId="77777777" w:rsidR="008D5108" w:rsidRDefault="008D5108" w:rsidP="00AA3EBC">
      <w:pPr>
        <w:tabs>
          <w:tab w:val="left" w:pos="1065"/>
          <w:tab w:val="center" w:pos="4513"/>
        </w:tabs>
        <w:jc w:val="center"/>
        <w:rPr>
          <w:rFonts w:ascii="Footlight MT Light" w:hAnsi="Footlight MT Light" w:cstheme="majorHAnsi"/>
          <w:sz w:val="28"/>
          <w:szCs w:val="28"/>
        </w:rPr>
      </w:pPr>
    </w:p>
    <w:p w14:paraId="2912A086" w14:textId="0B499C02" w:rsidR="00AA3EBC" w:rsidRPr="005C1AD0" w:rsidRDefault="00AA3EBC" w:rsidP="005C1AD0">
      <w:pPr>
        <w:tabs>
          <w:tab w:val="left" w:pos="1065"/>
          <w:tab w:val="center" w:pos="4513"/>
        </w:tabs>
        <w:rPr>
          <w:rFonts w:cstheme="minorHAnsi"/>
          <w:i/>
          <w:iCs/>
          <w:color w:val="4472C4" w:themeColor="accent1"/>
          <w:sz w:val="24"/>
          <w:szCs w:val="24"/>
        </w:rPr>
      </w:pPr>
      <w:r w:rsidRPr="005C1AD0">
        <w:rPr>
          <w:rFonts w:cstheme="minorHAnsi"/>
          <w:i/>
          <w:iCs/>
          <w:sz w:val="24"/>
          <w:szCs w:val="24"/>
        </w:rPr>
        <w:t>JPMorgan Chase Stock volatility depicts how high the prices fluctuate around the mean (or its average) price. In other words, it is a statistical measure of the distribution of JPMorgan daily returns, and it is calculated using variance and standard deviation. We also use JPMorgan's beta, its </w:t>
      </w:r>
      <w:hyperlink r:id="rId15" w:tooltip="JPMorgan Chase Co sensitivity to the market" w:history="1">
        <w:r w:rsidRPr="005C1AD0">
          <w:rPr>
            <w:rStyle w:val="Hyperlink"/>
            <w:rFonts w:cstheme="minorHAnsi"/>
            <w:i/>
            <w:iCs/>
            <w:color w:val="auto"/>
            <w:sz w:val="24"/>
            <w:szCs w:val="24"/>
          </w:rPr>
          <w:t>sensitivity to the market</w:t>
        </w:r>
      </w:hyperlink>
      <w:r w:rsidRPr="005C1AD0">
        <w:rPr>
          <w:rFonts w:cstheme="minorHAnsi"/>
          <w:i/>
          <w:iCs/>
          <w:sz w:val="24"/>
          <w:szCs w:val="24"/>
        </w:rPr>
        <w:t>, as well as its odds of financial distress to provide a more practical estimation of JPMorgan Chase volatility</w:t>
      </w:r>
      <w:r w:rsidRPr="005C1AD0">
        <w:rPr>
          <w:rFonts w:cstheme="minorHAnsi"/>
          <w:i/>
          <w:iCs/>
          <w:color w:val="4472C4" w:themeColor="accent1"/>
          <w:sz w:val="24"/>
          <w:szCs w:val="24"/>
        </w:rPr>
        <w:t>.</w:t>
      </w:r>
    </w:p>
    <w:p w14:paraId="216E4B3F" w14:textId="77777777" w:rsidR="00AA3EBC" w:rsidRDefault="00AA3EBC" w:rsidP="00AA3EBC">
      <w:pPr>
        <w:tabs>
          <w:tab w:val="left" w:pos="1065"/>
          <w:tab w:val="center" w:pos="4513"/>
        </w:tabs>
        <w:jc w:val="center"/>
        <w:rPr>
          <w:rFonts w:ascii="Arial Rounded MT Bold" w:hAnsi="Arial Rounded MT Bold" w:cstheme="majorHAnsi"/>
          <w:color w:val="4472C4" w:themeColor="accent1"/>
          <w:sz w:val="32"/>
          <w:szCs w:val="32"/>
          <w:lang w:val="en-US"/>
        </w:rPr>
      </w:pPr>
    </w:p>
    <w:tbl>
      <w:tblPr>
        <w:tblW w:w="0" w:type="auto"/>
        <w:shd w:val="clear" w:color="auto" w:fill="EBEBEB"/>
        <w:tblCellMar>
          <w:top w:w="15" w:type="dxa"/>
          <w:left w:w="15" w:type="dxa"/>
          <w:bottom w:w="15" w:type="dxa"/>
          <w:right w:w="15" w:type="dxa"/>
        </w:tblCellMar>
        <w:tblLook w:val="04A0" w:firstRow="1" w:lastRow="0" w:firstColumn="1" w:lastColumn="0" w:noHBand="0" w:noVBand="1"/>
      </w:tblPr>
      <w:tblGrid>
        <w:gridCol w:w="2160"/>
        <w:gridCol w:w="160"/>
        <w:gridCol w:w="6"/>
        <w:gridCol w:w="160"/>
        <w:gridCol w:w="880"/>
      </w:tblGrid>
      <w:tr w:rsidR="001E13A1" w:rsidRPr="001E13A1" w14:paraId="01346957" w14:textId="77777777" w:rsidTr="001E13A1">
        <w:tc>
          <w:tcPr>
            <w:tcW w:w="0" w:type="auto"/>
            <w:shd w:val="clear" w:color="auto" w:fill="EBEBEB"/>
            <w:tcMar>
              <w:top w:w="0" w:type="dxa"/>
              <w:left w:w="0" w:type="dxa"/>
              <w:bottom w:w="0" w:type="dxa"/>
              <w:right w:w="0" w:type="dxa"/>
            </w:tcMar>
            <w:vAlign w:val="center"/>
            <w:hideMark/>
          </w:tcPr>
          <w:p w14:paraId="011ABD83" w14:textId="77777777" w:rsidR="001E13A1" w:rsidRPr="008D5108" w:rsidRDefault="001E13A1" w:rsidP="001E13A1">
            <w:pPr>
              <w:tabs>
                <w:tab w:val="left" w:pos="1065"/>
                <w:tab w:val="center" w:pos="4513"/>
              </w:tabs>
              <w:jc w:val="center"/>
              <w:rPr>
                <w:rFonts w:ascii="Times New Roman" w:hAnsi="Times New Roman" w:cs="Times New Roman"/>
                <w:b/>
                <w:bCs/>
                <w:sz w:val="32"/>
                <w:szCs w:val="32"/>
              </w:rPr>
            </w:pPr>
            <w:r w:rsidRPr="008D5108">
              <w:rPr>
                <w:rFonts w:ascii="Times New Roman" w:hAnsi="Times New Roman" w:cs="Times New Roman"/>
                <w:b/>
                <w:bCs/>
                <w:color w:val="4472C4" w:themeColor="accent1"/>
                <w:sz w:val="32"/>
                <w:szCs w:val="32"/>
              </w:rPr>
              <w:t>JPMorgan Beta</w:t>
            </w:r>
          </w:p>
        </w:tc>
        <w:tc>
          <w:tcPr>
            <w:tcW w:w="0" w:type="auto"/>
            <w:shd w:val="clear" w:color="auto" w:fill="EBEBEB"/>
            <w:tcMar>
              <w:top w:w="0" w:type="dxa"/>
              <w:left w:w="0" w:type="dxa"/>
              <w:bottom w:w="0" w:type="dxa"/>
              <w:right w:w="0" w:type="dxa"/>
            </w:tcMar>
            <w:vAlign w:val="center"/>
            <w:hideMark/>
          </w:tcPr>
          <w:p w14:paraId="79E4F9F1" w14:textId="77777777" w:rsidR="001E13A1" w:rsidRPr="001E13A1" w:rsidRDefault="001E13A1" w:rsidP="001E13A1">
            <w:pPr>
              <w:tabs>
                <w:tab w:val="left" w:pos="1065"/>
                <w:tab w:val="center" w:pos="4513"/>
              </w:tabs>
              <w:jc w:val="center"/>
              <w:rPr>
                <w:rFonts w:ascii="Arial Rounded MT Bold" w:hAnsi="Arial Rounded MT Bold" w:cstheme="majorHAnsi"/>
                <w:sz w:val="32"/>
                <w:szCs w:val="32"/>
              </w:rPr>
            </w:pPr>
            <w:r w:rsidRPr="001E13A1">
              <w:rPr>
                <w:rFonts w:ascii="Arial Rounded MT Bold" w:hAnsi="Arial Rounded MT Bold" w:cstheme="majorHAnsi"/>
                <w:sz w:val="32"/>
                <w:szCs w:val="32"/>
              </w:rPr>
              <w:t>  </w:t>
            </w:r>
          </w:p>
        </w:tc>
        <w:tc>
          <w:tcPr>
            <w:tcW w:w="0" w:type="auto"/>
            <w:shd w:val="clear" w:color="auto" w:fill="EBEBEB"/>
            <w:tcMar>
              <w:top w:w="0" w:type="dxa"/>
              <w:left w:w="0" w:type="dxa"/>
              <w:bottom w:w="0" w:type="dxa"/>
              <w:right w:w="0" w:type="dxa"/>
            </w:tcMar>
            <w:vAlign w:val="center"/>
            <w:hideMark/>
          </w:tcPr>
          <w:p w14:paraId="60558AF6" w14:textId="77777777" w:rsidR="001E13A1" w:rsidRPr="001E13A1" w:rsidRDefault="001E13A1" w:rsidP="001E13A1">
            <w:pPr>
              <w:tabs>
                <w:tab w:val="left" w:pos="1065"/>
                <w:tab w:val="center" w:pos="4513"/>
              </w:tabs>
              <w:jc w:val="center"/>
              <w:rPr>
                <w:rFonts w:ascii="Arial Rounded MT Bold" w:hAnsi="Arial Rounded MT Bold" w:cstheme="majorHAnsi"/>
                <w:color w:val="4472C4" w:themeColor="accent1"/>
                <w:sz w:val="32"/>
                <w:szCs w:val="32"/>
              </w:rPr>
            </w:pPr>
          </w:p>
        </w:tc>
        <w:tc>
          <w:tcPr>
            <w:tcW w:w="0" w:type="auto"/>
            <w:shd w:val="clear" w:color="auto" w:fill="EBEBEB"/>
            <w:tcMar>
              <w:top w:w="0" w:type="dxa"/>
              <w:left w:w="0" w:type="dxa"/>
              <w:bottom w:w="0" w:type="dxa"/>
              <w:right w:w="0" w:type="dxa"/>
            </w:tcMar>
            <w:vAlign w:val="center"/>
            <w:hideMark/>
          </w:tcPr>
          <w:p w14:paraId="4CC0E0D9" w14:textId="77777777" w:rsidR="001E13A1" w:rsidRPr="001E13A1" w:rsidRDefault="001E13A1" w:rsidP="001E13A1">
            <w:pPr>
              <w:tabs>
                <w:tab w:val="left" w:pos="1065"/>
                <w:tab w:val="center" w:pos="4513"/>
              </w:tabs>
              <w:jc w:val="center"/>
              <w:rPr>
                <w:rFonts w:ascii="Arial Rounded MT Bold" w:hAnsi="Arial Rounded MT Bold" w:cstheme="majorHAnsi"/>
                <w:color w:val="4472C4" w:themeColor="accent1"/>
                <w:sz w:val="32"/>
                <w:szCs w:val="32"/>
              </w:rPr>
            </w:pPr>
            <w:r w:rsidRPr="001E13A1">
              <w:rPr>
                <w:rFonts w:ascii="Arial Rounded MT Bold" w:hAnsi="Arial Rounded MT Bold" w:cstheme="majorHAnsi"/>
                <w:color w:val="4472C4" w:themeColor="accent1"/>
                <w:sz w:val="32"/>
                <w:szCs w:val="32"/>
              </w:rPr>
              <w:t>  </w:t>
            </w:r>
          </w:p>
        </w:tc>
        <w:tc>
          <w:tcPr>
            <w:tcW w:w="0" w:type="auto"/>
            <w:shd w:val="clear" w:color="auto" w:fill="EBEBEB"/>
            <w:noWrap/>
            <w:tcMar>
              <w:top w:w="0" w:type="dxa"/>
              <w:left w:w="0" w:type="dxa"/>
              <w:bottom w:w="0" w:type="dxa"/>
              <w:right w:w="0" w:type="dxa"/>
            </w:tcMar>
            <w:vAlign w:val="center"/>
            <w:hideMark/>
          </w:tcPr>
          <w:p w14:paraId="1E7ECABD" w14:textId="77777777" w:rsidR="001E13A1" w:rsidRPr="008D5108" w:rsidRDefault="001E13A1" w:rsidP="001E13A1">
            <w:pPr>
              <w:tabs>
                <w:tab w:val="left" w:pos="1065"/>
                <w:tab w:val="center" w:pos="4513"/>
              </w:tabs>
              <w:jc w:val="center"/>
              <w:rPr>
                <w:rFonts w:ascii="Times New Roman" w:hAnsi="Times New Roman" w:cs="Times New Roman"/>
                <w:b/>
                <w:bCs/>
                <w:color w:val="4472C4" w:themeColor="accent1"/>
                <w:sz w:val="32"/>
                <w:szCs w:val="32"/>
              </w:rPr>
            </w:pPr>
            <w:r w:rsidRPr="008D5108">
              <w:rPr>
                <w:rFonts w:ascii="Times New Roman" w:hAnsi="Times New Roman" w:cs="Times New Roman"/>
                <w:b/>
                <w:bCs/>
                <w:color w:val="4472C4" w:themeColor="accent1"/>
                <w:sz w:val="32"/>
                <w:szCs w:val="32"/>
              </w:rPr>
              <w:t>  </w:t>
            </w:r>
            <w:hyperlink r:id="rId16" w:tooltip="JPMorgan Chase fundamentals" w:history="1">
              <w:r w:rsidRPr="008D5108">
                <w:rPr>
                  <w:rStyle w:val="Hyperlink"/>
                  <w:rFonts w:ascii="Times New Roman" w:hAnsi="Times New Roman" w:cs="Times New Roman"/>
                  <w:b/>
                  <w:bCs/>
                  <w:color w:val="auto"/>
                  <w:sz w:val="32"/>
                  <w:szCs w:val="32"/>
                </w:rPr>
                <w:t>0.81</w:t>
              </w:r>
            </w:hyperlink>
            <w:r w:rsidRPr="008D5108">
              <w:rPr>
                <w:rFonts w:ascii="Times New Roman" w:hAnsi="Times New Roman" w:cs="Times New Roman"/>
                <w:b/>
                <w:bCs/>
                <w:sz w:val="32"/>
                <w:szCs w:val="32"/>
              </w:rPr>
              <w:t> </w:t>
            </w:r>
            <w:r w:rsidRPr="008D5108">
              <w:rPr>
                <w:rFonts w:ascii="Times New Roman" w:hAnsi="Times New Roman" w:cs="Times New Roman"/>
                <w:b/>
                <w:bCs/>
                <w:color w:val="4472C4" w:themeColor="accent1"/>
                <w:sz w:val="32"/>
                <w:szCs w:val="32"/>
              </w:rPr>
              <w:t> </w:t>
            </w:r>
          </w:p>
        </w:tc>
      </w:tr>
    </w:tbl>
    <w:p w14:paraId="0813E9C6" w14:textId="77777777" w:rsidR="001E13A1" w:rsidRDefault="001E13A1" w:rsidP="001E13A1">
      <w:pPr>
        <w:tabs>
          <w:tab w:val="left" w:pos="1065"/>
          <w:tab w:val="center" w:pos="4513"/>
        </w:tabs>
        <w:jc w:val="center"/>
        <w:rPr>
          <w:rFonts w:ascii="Footlight MT Light" w:hAnsi="Footlight MT Light" w:cstheme="majorHAnsi"/>
          <w:color w:val="4472C4" w:themeColor="accent1"/>
          <w:sz w:val="28"/>
          <w:szCs w:val="28"/>
        </w:rPr>
      </w:pPr>
    </w:p>
    <w:p w14:paraId="52B9D651" w14:textId="251C7D23" w:rsidR="001E13A1" w:rsidRPr="005C1AD0" w:rsidRDefault="001E13A1" w:rsidP="005C1AD0">
      <w:pPr>
        <w:tabs>
          <w:tab w:val="left" w:pos="1065"/>
          <w:tab w:val="center" w:pos="4513"/>
        </w:tabs>
        <w:rPr>
          <w:rFonts w:ascii="Arial Rounded MT Bold" w:hAnsi="Arial Rounded MT Bold" w:cs="Times New Roman"/>
          <w:sz w:val="24"/>
          <w:szCs w:val="24"/>
        </w:rPr>
      </w:pPr>
      <w:r w:rsidRPr="005C1AD0">
        <w:rPr>
          <w:rFonts w:ascii="Arial Rounded MT Bold" w:hAnsi="Arial Rounded MT Bold" w:cs="Times New Roman"/>
          <w:sz w:val="24"/>
          <w:szCs w:val="24"/>
        </w:rPr>
        <w:t xml:space="preserve">JPMorgan standard deviation measures the daily dispersion of prices over your selected time horizon relative to its mean. A typical volatile entity has a high standard deviation, while the deviation of a stable instrument is usually low. As a downside, the standard deviation calculates all uncertainty as risk, even when it is in your </w:t>
      </w:r>
      <w:proofErr w:type="spellStart"/>
      <w:r w:rsidRPr="005C1AD0">
        <w:rPr>
          <w:rFonts w:ascii="Arial Rounded MT Bold" w:hAnsi="Arial Rounded MT Bold" w:cs="Times New Roman"/>
          <w:sz w:val="24"/>
          <w:szCs w:val="24"/>
        </w:rPr>
        <w:t>favor</w:t>
      </w:r>
      <w:proofErr w:type="spellEnd"/>
      <w:r w:rsidRPr="005C1AD0">
        <w:rPr>
          <w:rFonts w:ascii="Arial Rounded MT Bold" w:hAnsi="Arial Rounded MT Bold" w:cs="Times New Roman"/>
          <w:sz w:val="24"/>
          <w:szCs w:val="24"/>
        </w:rPr>
        <w:t>, such as above-average returns.</w:t>
      </w:r>
    </w:p>
    <w:p w14:paraId="424AEC05" w14:textId="77777777" w:rsidR="00924CC5" w:rsidRPr="005C1AD0" w:rsidRDefault="00924CC5" w:rsidP="005C1AD0">
      <w:pPr>
        <w:tabs>
          <w:tab w:val="left" w:pos="1065"/>
          <w:tab w:val="center" w:pos="4513"/>
        </w:tabs>
        <w:rPr>
          <w:rFonts w:ascii="Arial Rounded MT Bold" w:hAnsi="Arial Rounded MT Bold" w:cstheme="majorHAnsi"/>
          <w:sz w:val="32"/>
          <w:szCs w:val="32"/>
        </w:rPr>
      </w:pPr>
    </w:p>
    <w:tbl>
      <w:tblPr>
        <w:tblW w:w="0" w:type="auto"/>
        <w:shd w:val="clear" w:color="auto" w:fill="EBEBEB"/>
        <w:tblCellMar>
          <w:top w:w="15" w:type="dxa"/>
          <w:left w:w="15" w:type="dxa"/>
          <w:bottom w:w="15" w:type="dxa"/>
          <w:right w:w="15" w:type="dxa"/>
        </w:tblCellMar>
        <w:tblLook w:val="04A0" w:firstRow="1" w:lastRow="0" w:firstColumn="1" w:lastColumn="0" w:noHBand="0" w:noVBand="1"/>
      </w:tblPr>
      <w:tblGrid>
        <w:gridCol w:w="2676"/>
        <w:gridCol w:w="160"/>
        <w:gridCol w:w="6"/>
        <w:gridCol w:w="160"/>
        <w:gridCol w:w="880"/>
      </w:tblGrid>
      <w:tr w:rsidR="00924CC5" w:rsidRPr="00924CC5" w14:paraId="58DB0FBA" w14:textId="77777777" w:rsidTr="00924CC5">
        <w:tc>
          <w:tcPr>
            <w:tcW w:w="0" w:type="auto"/>
            <w:shd w:val="clear" w:color="auto" w:fill="EBEBEB"/>
            <w:tcMar>
              <w:top w:w="0" w:type="dxa"/>
              <w:left w:w="0" w:type="dxa"/>
              <w:bottom w:w="0" w:type="dxa"/>
              <w:right w:w="0" w:type="dxa"/>
            </w:tcMar>
            <w:vAlign w:val="center"/>
            <w:hideMark/>
          </w:tcPr>
          <w:p w14:paraId="57EE0137" w14:textId="77777777" w:rsidR="00924CC5" w:rsidRPr="008D5108" w:rsidRDefault="00924CC5" w:rsidP="00924CC5">
            <w:pPr>
              <w:tabs>
                <w:tab w:val="left" w:pos="1065"/>
                <w:tab w:val="center" w:pos="4513"/>
              </w:tabs>
              <w:jc w:val="center"/>
              <w:rPr>
                <w:rFonts w:ascii="Times New Roman" w:hAnsi="Times New Roman" w:cs="Times New Roman"/>
                <w:b/>
                <w:bCs/>
                <w:sz w:val="32"/>
                <w:szCs w:val="32"/>
              </w:rPr>
            </w:pPr>
            <w:r w:rsidRPr="008D5108">
              <w:rPr>
                <w:rFonts w:ascii="Times New Roman" w:hAnsi="Times New Roman" w:cs="Times New Roman"/>
                <w:b/>
                <w:bCs/>
                <w:color w:val="0070C0"/>
                <w:sz w:val="32"/>
                <w:szCs w:val="32"/>
              </w:rPr>
              <w:t>Standard Deviation</w:t>
            </w:r>
          </w:p>
        </w:tc>
        <w:tc>
          <w:tcPr>
            <w:tcW w:w="0" w:type="auto"/>
            <w:shd w:val="clear" w:color="auto" w:fill="EBEBEB"/>
            <w:tcMar>
              <w:top w:w="0" w:type="dxa"/>
              <w:left w:w="0" w:type="dxa"/>
              <w:bottom w:w="0" w:type="dxa"/>
              <w:right w:w="0" w:type="dxa"/>
            </w:tcMar>
            <w:vAlign w:val="center"/>
            <w:hideMark/>
          </w:tcPr>
          <w:p w14:paraId="60B17558" w14:textId="77777777" w:rsidR="00924CC5" w:rsidRPr="00924CC5" w:rsidRDefault="00924CC5" w:rsidP="00924CC5">
            <w:pPr>
              <w:tabs>
                <w:tab w:val="left" w:pos="1065"/>
                <w:tab w:val="center" w:pos="4513"/>
              </w:tabs>
              <w:jc w:val="center"/>
              <w:rPr>
                <w:rFonts w:ascii="Arial Rounded MT Bold" w:hAnsi="Arial Rounded MT Bold" w:cstheme="majorHAnsi"/>
                <w:sz w:val="32"/>
                <w:szCs w:val="32"/>
              </w:rPr>
            </w:pPr>
            <w:r w:rsidRPr="00924CC5">
              <w:rPr>
                <w:rFonts w:ascii="Arial Rounded MT Bold" w:hAnsi="Arial Rounded MT Bold" w:cstheme="majorHAnsi"/>
                <w:sz w:val="32"/>
                <w:szCs w:val="32"/>
              </w:rPr>
              <w:t>  </w:t>
            </w:r>
          </w:p>
        </w:tc>
        <w:tc>
          <w:tcPr>
            <w:tcW w:w="0" w:type="auto"/>
            <w:shd w:val="clear" w:color="auto" w:fill="EBEBEB"/>
            <w:tcMar>
              <w:top w:w="0" w:type="dxa"/>
              <w:left w:w="0" w:type="dxa"/>
              <w:bottom w:w="0" w:type="dxa"/>
              <w:right w:w="0" w:type="dxa"/>
            </w:tcMar>
            <w:vAlign w:val="center"/>
            <w:hideMark/>
          </w:tcPr>
          <w:p w14:paraId="12EF8D0F" w14:textId="77777777" w:rsidR="00924CC5" w:rsidRPr="00924CC5" w:rsidRDefault="00924CC5" w:rsidP="00924CC5">
            <w:pPr>
              <w:tabs>
                <w:tab w:val="left" w:pos="1065"/>
                <w:tab w:val="center" w:pos="4513"/>
              </w:tabs>
              <w:jc w:val="center"/>
              <w:rPr>
                <w:rFonts w:ascii="Arial Rounded MT Bold" w:hAnsi="Arial Rounded MT Bold" w:cstheme="majorHAnsi"/>
                <w:sz w:val="32"/>
                <w:szCs w:val="32"/>
              </w:rPr>
            </w:pPr>
          </w:p>
        </w:tc>
        <w:tc>
          <w:tcPr>
            <w:tcW w:w="0" w:type="auto"/>
            <w:shd w:val="clear" w:color="auto" w:fill="EBEBEB"/>
            <w:tcMar>
              <w:top w:w="0" w:type="dxa"/>
              <w:left w:w="0" w:type="dxa"/>
              <w:bottom w:w="0" w:type="dxa"/>
              <w:right w:w="0" w:type="dxa"/>
            </w:tcMar>
            <w:vAlign w:val="center"/>
            <w:hideMark/>
          </w:tcPr>
          <w:p w14:paraId="0B0334FF" w14:textId="77777777" w:rsidR="00924CC5" w:rsidRPr="00924CC5" w:rsidRDefault="00924CC5" w:rsidP="00924CC5">
            <w:pPr>
              <w:tabs>
                <w:tab w:val="left" w:pos="1065"/>
                <w:tab w:val="center" w:pos="4513"/>
              </w:tabs>
              <w:jc w:val="center"/>
              <w:rPr>
                <w:rFonts w:ascii="Arial Rounded MT Bold" w:hAnsi="Arial Rounded MT Bold" w:cstheme="majorHAnsi"/>
                <w:sz w:val="32"/>
                <w:szCs w:val="32"/>
              </w:rPr>
            </w:pPr>
            <w:r w:rsidRPr="00924CC5">
              <w:rPr>
                <w:rFonts w:ascii="Arial Rounded MT Bold" w:hAnsi="Arial Rounded MT Bold" w:cstheme="majorHAnsi"/>
                <w:sz w:val="32"/>
                <w:szCs w:val="32"/>
              </w:rPr>
              <w:t>  </w:t>
            </w:r>
          </w:p>
        </w:tc>
        <w:tc>
          <w:tcPr>
            <w:tcW w:w="0" w:type="auto"/>
            <w:shd w:val="clear" w:color="auto" w:fill="EBEBEB"/>
            <w:noWrap/>
            <w:tcMar>
              <w:top w:w="0" w:type="dxa"/>
              <w:left w:w="0" w:type="dxa"/>
              <w:bottom w:w="0" w:type="dxa"/>
              <w:right w:w="0" w:type="dxa"/>
            </w:tcMar>
            <w:vAlign w:val="center"/>
            <w:hideMark/>
          </w:tcPr>
          <w:p w14:paraId="1514C520" w14:textId="77777777" w:rsidR="00924CC5" w:rsidRPr="008D5108" w:rsidRDefault="00924CC5" w:rsidP="00924CC5">
            <w:pPr>
              <w:tabs>
                <w:tab w:val="left" w:pos="1065"/>
                <w:tab w:val="center" w:pos="4513"/>
              </w:tabs>
              <w:jc w:val="center"/>
              <w:rPr>
                <w:rFonts w:ascii="Times New Roman" w:hAnsi="Times New Roman" w:cs="Times New Roman"/>
                <w:b/>
                <w:bCs/>
                <w:sz w:val="32"/>
                <w:szCs w:val="32"/>
              </w:rPr>
            </w:pPr>
            <w:r w:rsidRPr="008D5108">
              <w:rPr>
                <w:rFonts w:ascii="Times New Roman" w:hAnsi="Times New Roman" w:cs="Times New Roman"/>
                <w:b/>
                <w:bCs/>
                <w:sz w:val="32"/>
                <w:szCs w:val="32"/>
              </w:rPr>
              <w:t>  0.84  </w:t>
            </w:r>
          </w:p>
        </w:tc>
      </w:tr>
    </w:tbl>
    <w:p w14:paraId="5541271E" w14:textId="77777777" w:rsidR="00A97BF9" w:rsidRPr="005C1AD0" w:rsidRDefault="00A97BF9" w:rsidP="005C1AD0">
      <w:pPr>
        <w:tabs>
          <w:tab w:val="left" w:pos="1065"/>
          <w:tab w:val="center" w:pos="4513"/>
        </w:tabs>
        <w:rPr>
          <w:rFonts w:ascii="Arial Rounded MT Bold" w:hAnsi="Arial Rounded MT Bold" w:cstheme="majorHAnsi"/>
          <w:sz w:val="32"/>
          <w:szCs w:val="32"/>
        </w:rPr>
      </w:pPr>
    </w:p>
    <w:p w14:paraId="66F727C3" w14:textId="4E80801D" w:rsidR="00924CC5" w:rsidRPr="005C1AD0" w:rsidRDefault="00924CC5" w:rsidP="005C1AD0">
      <w:pPr>
        <w:tabs>
          <w:tab w:val="left" w:pos="1065"/>
          <w:tab w:val="center" w:pos="4513"/>
        </w:tabs>
        <w:rPr>
          <w:rFonts w:ascii="Arial Rounded MT Bold" w:hAnsi="Arial Rounded MT Bold" w:cs="Times New Roman"/>
          <w:sz w:val="32"/>
          <w:szCs w:val="32"/>
        </w:rPr>
      </w:pPr>
      <w:r w:rsidRPr="005C1AD0">
        <w:rPr>
          <w:rFonts w:ascii="Arial Rounded MT Bold" w:hAnsi="Arial Rounded MT Bold" w:cs="Times New Roman"/>
          <w:sz w:val="32"/>
          <w:szCs w:val="32"/>
        </w:rPr>
        <w:t xml:space="preserve">It is essential to understand the difference between upside risk (as represented by JPMorgan Chase's standard deviation) and the downside risk, which can be measured by semi-deviation or downside deviation of JPMorgan Chase's daily returns or price. Since the actual investment returns on holding a position in </w:t>
      </w:r>
      <w:r w:rsidR="00A97BF9" w:rsidRPr="005C1AD0">
        <w:rPr>
          <w:rFonts w:ascii="Arial Rounded MT Bold" w:hAnsi="Arial Rounded MT Bold" w:cs="Times New Roman"/>
          <w:sz w:val="32"/>
          <w:szCs w:val="32"/>
        </w:rPr>
        <w:t xml:space="preserve">JP </w:t>
      </w:r>
      <w:r w:rsidRPr="005C1AD0">
        <w:rPr>
          <w:rFonts w:ascii="Arial Rounded MT Bold" w:hAnsi="Arial Rounded MT Bold" w:cs="Times New Roman"/>
          <w:sz w:val="32"/>
          <w:szCs w:val="32"/>
        </w:rPr>
        <w:t xml:space="preserve">morgan stock tend to have a non-normal distribution, there will be different probabilities for losses than for gains. The </w:t>
      </w:r>
      <w:r w:rsidRPr="005C1AD0">
        <w:rPr>
          <w:rFonts w:ascii="Arial Rounded MT Bold" w:hAnsi="Arial Rounded MT Bold" w:cs="Times New Roman"/>
          <w:sz w:val="32"/>
          <w:szCs w:val="32"/>
        </w:rPr>
        <w:lastRenderedPageBreak/>
        <w:t>likelihood of losses is reflected in the downside risk of an investment in JPMorgan Chase.</w:t>
      </w:r>
    </w:p>
    <w:p w14:paraId="25C96339" w14:textId="77777777" w:rsidR="00A97BF9" w:rsidRPr="005C1AD0" w:rsidRDefault="00A97BF9" w:rsidP="005C1AD0">
      <w:pPr>
        <w:tabs>
          <w:tab w:val="left" w:pos="1065"/>
          <w:tab w:val="center" w:pos="4513"/>
        </w:tabs>
        <w:rPr>
          <w:rFonts w:ascii="Arial Rounded MT Bold" w:hAnsi="Arial Rounded MT Bold" w:cstheme="majorHAnsi"/>
          <w:sz w:val="32"/>
          <w:szCs w:val="32"/>
        </w:rPr>
      </w:pPr>
    </w:p>
    <w:p w14:paraId="0923A5F4" w14:textId="245939F4" w:rsidR="00A66D91" w:rsidRDefault="00A66D91" w:rsidP="00886964">
      <w:pPr>
        <w:tabs>
          <w:tab w:val="left" w:pos="1065"/>
          <w:tab w:val="center" w:pos="4513"/>
        </w:tabs>
        <w:jc w:val="center"/>
        <w:rPr>
          <w:rFonts w:ascii="Arial Rounded MT Bold" w:hAnsi="Arial Rounded MT Bold" w:cstheme="majorHAnsi"/>
          <w:sz w:val="32"/>
          <w:szCs w:val="32"/>
        </w:rPr>
      </w:pPr>
    </w:p>
    <w:p w14:paraId="28B69244" w14:textId="7F1604D7" w:rsidR="00886964" w:rsidRDefault="00886964" w:rsidP="00886964">
      <w:pPr>
        <w:tabs>
          <w:tab w:val="left" w:pos="1065"/>
          <w:tab w:val="center" w:pos="4513"/>
        </w:tabs>
        <w:jc w:val="center"/>
        <w:rPr>
          <w:rFonts w:ascii="Arial Rounded MT Bold" w:hAnsi="Arial Rounded MT Bold" w:cstheme="majorHAnsi"/>
          <w:sz w:val="32"/>
          <w:szCs w:val="32"/>
        </w:rPr>
      </w:pPr>
      <w:r w:rsidRPr="00886964">
        <w:rPr>
          <w:rFonts w:ascii="Arial Rounded MT Bold" w:hAnsi="Arial Rounded MT Bold" w:cstheme="majorHAnsi"/>
          <w:noProof/>
          <w:sz w:val="32"/>
          <w:szCs w:val="32"/>
        </w:rPr>
        <w:drawing>
          <wp:inline distT="0" distB="0" distL="0" distR="0" wp14:anchorId="696F6EAA" wp14:editId="51BE40C5">
            <wp:extent cx="5829300" cy="4047490"/>
            <wp:effectExtent l="0" t="0" r="0" b="0"/>
            <wp:docPr id="1935809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9300" cy="4047490"/>
                    </a:xfrm>
                    <a:prstGeom prst="rect">
                      <a:avLst/>
                    </a:prstGeom>
                    <a:noFill/>
                    <a:ln>
                      <a:noFill/>
                    </a:ln>
                  </pic:spPr>
                </pic:pic>
              </a:graphicData>
            </a:graphic>
          </wp:inline>
        </w:drawing>
      </w:r>
    </w:p>
    <w:p w14:paraId="376AA508" w14:textId="071CB9A9" w:rsidR="00886964" w:rsidRPr="00886964" w:rsidRDefault="00886964" w:rsidP="00886964">
      <w:pPr>
        <w:tabs>
          <w:tab w:val="left" w:pos="1065"/>
          <w:tab w:val="center" w:pos="4513"/>
        </w:tabs>
        <w:jc w:val="center"/>
        <w:rPr>
          <w:rFonts w:ascii="Arial Rounded MT Bold" w:hAnsi="Arial Rounded MT Bold" w:cstheme="majorHAnsi"/>
          <w:sz w:val="32"/>
          <w:szCs w:val="32"/>
        </w:rPr>
      </w:pPr>
      <w:r>
        <w:rPr>
          <w:rFonts w:ascii="Arial Rounded MT Bold" w:hAnsi="Arial Rounded MT Bold" w:cstheme="majorHAnsi"/>
          <w:sz w:val="32"/>
          <w:szCs w:val="32"/>
        </w:rPr>
        <w:t>AVERAGE TRADE VOLUME:</w:t>
      </w:r>
    </w:p>
    <w:p w14:paraId="634A23AD" w14:textId="3A41B9B2" w:rsidR="00A66D91" w:rsidRDefault="002C5687" w:rsidP="00A66D91">
      <w:pPr>
        <w:tabs>
          <w:tab w:val="left" w:pos="1065"/>
          <w:tab w:val="center" w:pos="4513"/>
        </w:tabs>
        <w:jc w:val="center"/>
        <w:rPr>
          <w:rFonts w:ascii="Arial Rounded MT Bold" w:hAnsi="Arial Rounded MT Bold" w:cstheme="majorHAnsi"/>
          <w:color w:val="4472C4" w:themeColor="accent1"/>
          <w:sz w:val="32"/>
          <w:szCs w:val="32"/>
          <w:lang w:val="en-US"/>
        </w:rPr>
      </w:pPr>
      <w:r>
        <w:rPr>
          <w:rFonts w:ascii="Arial Rounded MT Bold" w:hAnsi="Arial Rounded MT Bold" w:cstheme="majorHAnsi"/>
          <w:noProof/>
          <w:color w:val="4472C4" w:themeColor="accent1"/>
          <w:sz w:val="32"/>
          <w:szCs w:val="32"/>
          <w:lang w:val="en-US"/>
        </w:rPr>
        <w:lastRenderedPageBreak/>
        <w:drawing>
          <wp:inline distT="0" distB="0" distL="0" distR="0" wp14:anchorId="067DB79C" wp14:editId="7D0CC93E">
            <wp:extent cx="5731510" cy="4093936"/>
            <wp:effectExtent l="0" t="0" r="2540" b="1905"/>
            <wp:docPr id="11042105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4093936"/>
                    </a:xfrm>
                    <a:prstGeom prst="rect">
                      <a:avLst/>
                    </a:prstGeom>
                    <a:noFill/>
                  </pic:spPr>
                </pic:pic>
              </a:graphicData>
            </a:graphic>
          </wp:inline>
        </w:drawing>
      </w:r>
    </w:p>
    <w:p w14:paraId="2945CCAD" w14:textId="36285094" w:rsidR="002C5687" w:rsidRPr="00253CC9" w:rsidRDefault="002C5687" w:rsidP="002C5687">
      <w:pPr>
        <w:tabs>
          <w:tab w:val="left" w:pos="1065"/>
          <w:tab w:val="center" w:pos="4513"/>
        </w:tabs>
        <w:jc w:val="center"/>
        <w:rPr>
          <w:rFonts w:ascii="Times New Roman" w:hAnsi="Times New Roman" w:cs="Times New Roman"/>
          <w:color w:val="4472C4" w:themeColor="accent1"/>
          <w:sz w:val="32"/>
          <w:szCs w:val="32"/>
          <w:lang w:val="en-US"/>
        </w:rPr>
      </w:pPr>
      <w:r w:rsidRPr="00253CC9">
        <w:rPr>
          <w:rFonts w:ascii="Times New Roman" w:hAnsi="Times New Roman" w:cs="Times New Roman"/>
          <w:color w:val="4472C4" w:themeColor="accent1"/>
          <w:sz w:val="32"/>
          <w:szCs w:val="32"/>
          <w:lang w:val="en-US"/>
        </w:rPr>
        <w:t xml:space="preserve">AVERAGE TRADE VOLUME OF JP MORGAN </w:t>
      </w:r>
    </w:p>
    <w:p w14:paraId="6781B263" w14:textId="77777777" w:rsidR="002E067A" w:rsidRDefault="002E067A" w:rsidP="002C5687">
      <w:pPr>
        <w:tabs>
          <w:tab w:val="left" w:pos="1065"/>
          <w:tab w:val="center" w:pos="4513"/>
        </w:tabs>
        <w:jc w:val="center"/>
        <w:rPr>
          <w:rFonts w:ascii="Arial Rounded MT Bold" w:hAnsi="Arial Rounded MT Bold" w:cstheme="majorHAnsi"/>
          <w:color w:val="4472C4" w:themeColor="accent1"/>
          <w:sz w:val="32"/>
          <w:szCs w:val="32"/>
          <w:lang w:val="en-US"/>
        </w:rPr>
      </w:pPr>
    </w:p>
    <w:p w14:paraId="65F9C868" w14:textId="20A93C6E" w:rsidR="002E067A" w:rsidRPr="00253CC9" w:rsidRDefault="002E067A" w:rsidP="002E067A">
      <w:pPr>
        <w:tabs>
          <w:tab w:val="left" w:pos="1065"/>
          <w:tab w:val="center" w:pos="4513"/>
        </w:tabs>
        <w:jc w:val="center"/>
        <w:rPr>
          <w:rFonts w:ascii="Times New Roman" w:hAnsi="Times New Roman" w:cs="Times New Roman"/>
          <w:color w:val="ED7D31" w:themeColor="accent2"/>
          <w:sz w:val="32"/>
          <w:szCs w:val="32"/>
          <w:lang w:val="en-US"/>
        </w:rPr>
      </w:pPr>
      <w:r w:rsidRPr="00253CC9">
        <w:rPr>
          <w:rFonts w:ascii="Times New Roman" w:hAnsi="Times New Roman" w:cs="Times New Roman"/>
          <w:color w:val="ED7D31" w:themeColor="accent2"/>
          <w:sz w:val="32"/>
          <w:szCs w:val="32"/>
          <w:lang w:val="en-US"/>
        </w:rPr>
        <w:t xml:space="preserve">STOCK COMPARISON AND </w:t>
      </w:r>
      <w:proofErr w:type="gramStart"/>
      <w:r w:rsidRPr="00253CC9">
        <w:rPr>
          <w:rFonts w:ascii="Times New Roman" w:hAnsi="Times New Roman" w:cs="Times New Roman"/>
          <w:color w:val="ED7D31" w:themeColor="accent2"/>
          <w:sz w:val="32"/>
          <w:szCs w:val="32"/>
          <w:lang w:val="en-US"/>
        </w:rPr>
        <w:t>ANALYSIS :</w:t>
      </w:r>
      <w:proofErr w:type="gramEnd"/>
    </w:p>
    <w:p w14:paraId="52C6AB6D" w14:textId="77777777" w:rsidR="002E067A" w:rsidRDefault="002E067A" w:rsidP="002E067A">
      <w:pPr>
        <w:tabs>
          <w:tab w:val="left" w:pos="1065"/>
          <w:tab w:val="center" w:pos="4513"/>
        </w:tabs>
        <w:rPr>
          <w:rFonts w:ascii="Arial Rounded MT Bold" w:hAnsi="Arial Rounded MT Bold" w:cstheme="majorHAnsi"/>
          <w:color w:val="4472C4" w:themeColor="accent1"/>
          <w:sz w:val="32"/>
          <w:szCs w:val="32"/>
          <w:lang w:val="en-US"/>
        </w:rPr>
      </w:pPr>
    </w:p>
    <w:p w14:paraId="3915CEB5" w14:textId="5596CDC9" w:rsidR="002E067A" w:rsidRPr="002E067A" w:rsidRDefault="002E067A" w:rsidP="002E067A">
      <w:pPr>
        <w:tabs>
          <w:tab w:val="left" w:pos="1065"/>
          <w:tab w:val="center" w:pos="4513"/>
        </w:tabs>
        <w:rPr>
          <w:rFonts w:ascii="Felix Titling" w:hAnsi="Felix Titling" w:cstheme="majorHAnsi"/>
          <w:color w:val="ED7D31" w:themeColor="accent2"/>
          <w:sz w:val="144"/>
          <w:szCs w:val="144"/>
          <w:lang w:val="en-US"/>
        </w:rPr>
      </w:pPr>
      <w:r>
        <w:rPr>
          <w:rFonts w:ascii="Arial Rounded MT Bold" w:hAnsi="Arial Rounded MT Bold" w:cstheme="majorHAnsi"/>
          <w:noProof/>
          <w:color w:val="4472C4" w:themeColor="accent1"/>
          <w:sz w:val="32"/>
          <w:szCs w:val="32"/>
          <w:lang w:val="en-US"/>
        </w:rPr>
        <w:drawing>
          <wp:inline distT="0" distB="0" distL="0" distR="0" wp14:anchorId="4733BC1F" wp14:editId="5EF6B2B6">
            <wp:extent cx="2466975" cy="1847850"/>
            <wp:effectExtent l="0" t="0" r="9525" b="0"/>
            <wp:docPr id="21369439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pic:spPr>
                </pic:pic>
              </a:graphicData>
            </a:graphic>
          </wp:inline>
        </w:drawing>
      </w:r>
      <w:r>
        <w:rPr>
          <w:rFonts w:ascii="Arial Rounded MT Bold" w:hAnsi="Arial Rounded MT Bold" w:cstheme="majorHAnsi"/>
          <w:color w:val="4472C4" w:themeColor="accent1"/>
          <w:sz w:val="32"/>
          <w:szCs w:val="32"/>
          <w:lang w:val="en-US"/>
        </w:rPr>
        <w:t xml:space="preserve">    </w:t>
      </w:r>
      <w:r w:rsidRPr="002E067A">
        <w:rPr>
          <w:rFonts w:ascii="Felix Titling" w:hAnsi="Felix Titling" w:cstheme="majorHAnsi"/>
          <w:color w:val="ED7D31" w:themeColor="accent2"/>
          <w:sz w:val="144"/>
          <w:szCs w:val="144"/>
          <w:lang w:val="en-US"/>
        </w:rPr>
        <w:t>VS</w:t>
      </w:r>
      <w:r>
        <w:rPr>
          <w:noProof/>
        </w:rPr>
        <w:drawing>
          <wp:inline distT="0" distB="0" distL="0" distR="0" wp14:anchorId="023DA794" wp14:editId="241EDB6B">
            <wp:extent cx="1876425" cy="1876425"/>
            <wp:effectExtent l="0" t="0" r="9525" b="9525"/>
            <wp:docPr id="1607749021" name="Picture 13" descr="ET NOW - Here is the new logo for Nifty 50 index unveiled at the National  Stock Exchange headquarters today . . . #nse #national #stocks #exchange # logo #etnow #news #update #headquar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ET NOW - Here is the new logo for Nifty 50 index unveiled at the National  Stock Exchange headquarters today . . . #nse #national #stocks #exchange # logo #etnow #news #update #headquarter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6425" cy="1876425"/>
                    </a:xfrm>
                    <a:prstGeom prst="rect">
                      <a:avLst/>
                    </a:prstGeom>
                    <a:noFill/>
                    <a:ln>
                      <a:noFill/>
                    </a:ln>
                  </pic:spPr>
                </pic:pic>
              </a:graphicData>
            </a:graphic>
          </wp:inline>
        </w:drawing>
      </w:r>
    </w:p>
    <w:p w14:paraId="4D0E13C6" w14:textId="77777777" w:rsidR="00A66D91" w:rsidRDefault="00A66D91" w:rsidP="00C91712">
      <w:pPr>
        <w:tabs>
          <w:tab w:val="left" w:pos="1065"/>
          <w:tab w:val="center" w:pos="4513"/>
        </w:tabs>
        <w:rPr>
          <w:rFonts w:ascii="Arial Rounded MT Bold" w:hAnsi="Arial Rounded MT Bold" w:cstheme="majorHAnsi"/>
          <w:color w:val="4472C4" w:themeColor="accent1"/>
          <w:sz w:val="32"/>
          <w:szCs w:val="32"/>
          <w:lang w:val="en-US"/>
        </w:rPr>
      </w:pPr>
    </w:p>
    <w:tbl>
      <w:tblPr>
        <w:tblStyle w:val="PlainTable4"/>
        <w:tblpPr w:leftFromText="180" w:rightFromText="180" w:vertAnchor="text" w:horzAnchor="margin" w:tblpY="1021"/>
        <w:tblW w:w="9540" w:type="dxa"/>
        <w:tblLook w:val="04A0" w:firstRow="1" w:lastRow="0" w:firstColumn="1" w:lastColumn="0" w:noHBand="0" w:noVBand="1"/>
      </w:tblPr>
      <w:tblGrid>
        <w:gridCol w:w="3662"/>
        <w:gridCol w:w="2773"/>
        <w:gridCol w:w="3105"/>
      </w:tblGrid>
      <w:tr w:rsidR="0039541C" w:rsidRPr="006221AF" w14:paraId="691BD4EF" w14:textId="77777777" w:rsidTr="005C1AD0">
        <w:trPr>
          <w:gridAfter w:val="2"/>
          <w:cnfStyle w:val="100000000000" w:firstRow="1" w:lastRow="0" w:firstColumn="0" w:lastColumn="0" w:oddVBand="0" w:evenVBand="0" w:oddHBand="0" w:evenHBand="0" w:firstRowFirstColumn="0" w:firstRowLastColumn="0" w:lastRowFirstColumn="0" w:lastRowLastColumn="0"/>
          <w:wAfter w:w="5850" w:type="dxa"/>
          <w:trHeight w:val="600"/>
        </w:trPr>
        <w:tc>
          <w:tcPr>
            <w:cnfStyle w:val="001000000000" w:firstRow="0" w:lastRow="0" w:firstColumn="1" w:lastColumn="0" w:oddVBand="0" w:evenVBand="0" w:oddHBand="0" w:evenHBand="0" w:firstRowFirstColumn="0" w:firstRowLastColumn="0" w:lastRowFirstColumn="0" w:lastRowLastColumn="0"/>
            <w:tcW w:w="3645" w:type="dxa"/>
            <w:shd w:val="clear" w:color="auto" w:fill="F4B083" w:themeFill="accent2" w:themeFillTint="99"/>
            <w:hideMark/>
          </w:tcPr>
          <w:p w14:paraId="2A1B01AB" w14:textId="77777777" w:rsidR="0039541C" w:rsidRPr="006221AF" w:rsidRDefault="0039541C" w:rsidP="0039541C">
            <w:pPr>
              <w:rPr>
                <w:rFonts w:ascii="Noto Sans" w:eastAsia="Times New Roman" w:hAnsi="Noto Sans" w:cs="Noto Sans"/>
                <w:b w:val="0"/>
                <w:bCs w:val="0"/>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lastRenderedPageBreak/>
              <w:t>Price Information</w:t>
            </w:r>
          </w:p>
        </w:tc>
      </w:tr>
      <w:tr w:rsidR="0039541C" w:rsidRPr="006221AF" w14:paraId="5A5AD063" w14:textId="77777777" w:rsidTr="005C1AD0">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645" w:type="dxa"/>
            <w:shd w:val="clear" w:color="auto" w:fill="F4B083" w:themeFill="accent2" w:themeFillTint="99"/>
            <w:hideMark/>
          </w:tcPr>
          <w:p w14:paraId="6BC4D087" w14:textId="77777777" w:rsidR="0039541C" w:rsidRPr="006221AF" w:rsidRDefault="0039541C" w:rsidP="0039541C">
            <w:pP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Exchange</w:t>
            </w:r>
          </w:p>
        </w:tc>
        <w:tc>
          <w:tcPr>
            <w:tcW w:w="2760" w:type="dxa"/>
            <w:shd w:val="clear" w:color="auto" w:fill="8EAADB" w:themeFill="accent1" w:themeFillTint="99"/>
            <w:hideMark/>
          </w:tcPr>
          <w:p w14:paraId="7880C6F9" w14:textId="77777777" w:rsidR="0039541C" w:rsidRPr="006221AF" w:rsidRDefault="0039541C" w:rsidP="0039541C">
            <w:pPr>
              <w:jc w:val="center"/>
              <w:cnfStyle w:val="000000100000" w:firstRow="0" w:lastRow="0" w:firstColumn="0" w:lastColumn="0" w:oddVBand="0" w:evenVBand="0" w:oddHBand="1" w:evenHBand="0" w:firstRowFirstColumn="0" w:firstRowLastColumn="0" w:lastRowFirstColumn="0" w:lastRowLastColumn="0"/>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NYSE</w:t>
            </w:r>
          </w:p>
        </w:tc>
        <w:tc>
          <w:tcPr>
            <w:tcW w:w="3015" w:type="dxa"/>
            <w:shd w:val="clear" w:color="auto" w:fill="A8D08D" w:themeFill="accent6" w:themeFillTint="99"/>
            <w:hideMark/>
          </w:tcPr>
          <w:p w14:paraId="7F5E2914" w14:textId="77777777" w:rsidR="0039541C" w:rsidRPr="006221AF" w:rsidRDefault="0039541C" w:rsidP="0039541C">
            <w:pPr>
              <w:jc w:val="center"/>
              <w:cnfStyle w:val="000000100000" w:firstRow="0" w:lastRow="0" w:firstColumn="0" w:lastColumn="0" w:oddVBand="0" w:evenVBand="0" w:oddHBand="1" w:evenHBand="0" w:firstRowFirstColumn="0" w:firstRowLastColumn="0" w:lastRowFirstColumn="0" w:lastRowLastColumn="0"/>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NASDAQ</w:t>
            </w:r>
          </w:p>
        </w:tc>
      </w:tr>
      <w:tr w:rsidR="0039541C" w:rsidRPr="006221AF" w14:paraId="145FF5FB" w14:textId="77777777" w:rsidTr="005C1AD0">
        <w:trPr>
          <w:trHeight w:val="450"/>
        </w:trPr>
        <w:tc>
          <w:tcPr>
            <w:cnfStyle w:val="001000000000" w:firstRow="0" w:lastRow="0" w:firstColumn="1" w:lastColumn="0" w:oddVBand="0" w:evenVBand="0" w:oddHBand="0" w:evenHBand="0" w:firstRowFirstColumn="0" w:firstRowLastColumn="0" w:lastRowFirstColumn="0" w:lastRowLastColumn="0"/>
            <w:tcW w:w="3645" w:type="dxa"/>
            <w:shd w:val="clear" w:color="auto" w:fill="F4B083" w:themeFill="accent2" w:themeFillTint="99"/>
            <w:hideMark/>
          </w:tcPr>
          <w:p w14:paraId="68F943FF" w14:textId="77777777" w:rsidR="0039541C" w:rsidRPr="006221AF" w:rsidRDefault="0039541C" w:rsidP="0039541C">
            <w:pP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Open</w:t>
            </w:r>
          </w:p>
        </w:tc>
        <w:tc>
          <w:tcPr>
            <w:tcW w:w="2760" w:type="dxa"/>
            <w:shd w:val="clear" w:color="auto" w:fill="8EAADB" w:themeFill="accent1" w:themeFillTint="99"/>
            <w:hideMark/>
          </w:tcPr>
          <w:p w14:paraId="3DB28C44" w14:textId="77777777" w:rsidR="0039541C" w:rsidRPr="006221AF" w:rsidRDefault="0039541C" w:rsidP="0039541C">
            <w:pPr>
              <w:jc w:val="center"/>
              <w:cnfStyle w:val="000000000000" w:firstRow="0" w:lastRow="0" w:firstColumn="0" w:lastColumn="0" w:oddVBand="0" w:evenVBand="0" w:oddHBand="0" w:evenHBand="0" w:firstRowFirstColumn="0" w:firstRowLastColumn="0" w:lastRowFirstColumn="0" w:lastRowLastColumn="0"/>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20.08</w:t>
            </w:r>
          </w:p>
        </w:tc>
        <w:tc>
          <w:tcPr>
            <w:tcW w:w="3015" w:type="dxa"/>
            <w:shd w:val="clear" w:color="auto" w:fill="A8D08D" w:themeFill="accent6" w:themeFillTint="99"/>
            <w:hideMark/>
          </w:tcPr>
          <w:p w14:paraId="05BBE57F" w14:textId="77777777" w:rsidR="0039541C" w:rsidRPr="006221AF" w:rsidRDefault="0039541C" w:rsidP="0039541C">
            <w:pPr>
              <w:jc w:val="center"/>
              <w:cnfStyle w:val="000000000000" w:firstRow="0" w:lastRow="0" w:firstColumn="0" w:lastColumn="0" w:oddVBand="0" w:evenVBand="0" w:oddHBand="0" w:evenHBand="0" w:firstRowFirstColumn="0" w:firstRowLastColumn="0" w:lastRowFirstColumn="0" w:lastRowLastColumn="0"/>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57.38</w:t>
            </w:r>
          </w:p>
        </w:tc>
      </w:tr>
      <w:tr w:rsidR="0039541C" w:rsidRPr="006221AF" w14:paraId="3180CF00" w14:textId="77777777" w:rsidTr="005C1AD0">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645" w:type="dxa"/>
            <w:shd w:val="clear" w:color="auto" w:fill="F4B083" w:themeFill="accent2" w:themeFillTint="99"/>
            <w:hideMark/>
          </w:tcPr>
          <w:p w14:paraId="406C648B" w14:textId="77777777" w:rsidR="0039541C" w:rsidRPr="006221AF" w:rsidRDefault="0039541C" w:rsidP="0039541C">
            <w:pP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High</w:t>
            </w:r>
          </w:p>
        </w:tc>
        <w:tc>
          <w:tcPr>
            <w:tcW w:w="2760" w:type="dxa"/>
            <w:shd w:val="clear" w:color="auto" w:fill="8EAADB" w:themeFill="accent1" w:themeFillTint="99"/>
            <w:hideMark/>
          </w:tcPr>
          <w:p w14:paraId="1959F17B" w14:textId="77777777" w:rsidR="0039541C" w:rsidRPr="006221AF" w:rsidRDefault="0039541C" w:rsidP="0039541C">
            <w:pPr>
              <w:jc w:val="center"/>
              <w:cnfStyle w:val="000000100000" w:firstRow="0" w:lastRow="0" w:firstColumn="0" w:lastColumn="0" w:oddVBand="0" w:evenVBand="0" w:oddHBand="1" w:evenHBand="0" w:firstRowFirstColumn="0" w:firstRowLastColumn="0" w:lastRowFirstColumn="0" w:lastRowLastColumn="0"/>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20.22</w:t>
            </w:r>
          </w:p>
        </w:tc>
        <w:tc>
          <w:tcPr>
            <w:tcW w:w="3015" w:type="dxa"/>
            <w:shd w:val="clear" w:color="auto" w:fill="A8D08D" w:themeFill="accent6" w:themeFillTint="99"/>
            <w:hideMark/>
          </w:tcPr>
          <w:p w14:paraId="2A91AC04" w14:textId="77777777" w:rsidR="0039541C" w:rsidRPr="006221AF" w:rsidRDefault="0039541C" w:rsidP="0039541C">
            <w:pPr>
              <w:jc w:val="center"/>
              <w:cnfStyle w:val="000000100000" w:firstRow="0" w:lastRow="0" w:firstColumn="0" w:lastColumn="0" w:oddVBand="0" w:evenVBand="0" w:oddHBand="1" w:evenHBand="0" w:firstRowFirstColumn="0" w:firstRowLastColumn="0" w:lastRowFirstColumn="0" w:lastRowLastColumn="0"/>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57.46</w:t>
            </w:r>
          </w:p>
        </w:tc>
      </w:tr>
      <w:tr w:rsidR="0039541C" w:rsidRPr="006221AF" w14:paraId="58F43FE4" w14:textId="77777777" w:rsidTr="005C1AD0">
        <w:trPr>
          <w:trHeight w:val="450"/>
        </w:trPr>
        <w:tc>
          <w:tcPr>
            <w:cnfStyle w:val="001000000000" w:firstRow="0" w:lastRow="0" w:firstColumn="1" w:lastColumn="0" w:oddVBand="0" w:evenVBand="0" w:oddHBand="0" w:evenHBand="0" w:firstRowFirstColumn="0" w:firstRowLastColumn="0" w:lastRowFirstColumn="0" w:lastRowLastColumn="0"/>
            <w:tcW w:w="3645" w:type="dxa"/>
            <w:shd w:val="clear" w:color="auto" w:fill="F4B083" w:themeFill="accent2" w:themeFillTint="99"/>
            <w:hideMark/>
          </w:tcPr>
          <w:p w14:paraId="3591F9A9" w14:textId="77777777" w:rsidR="0039541C" w:rsidRPr="006221AF" w:rsidRDefault="0039541C" w:rsidP="0039541C">
            <w:pP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Low</w:t>
            </w:r>
          </w:p>
        </w:tc>
        <w:tc>
          <w:tcPr>
            <w:tcW w:w="2760" w:type="dxa"/>
            <w:shd w:val="clear" w:color="auto" w:fill="8EAADB" w:themeFill="accent1" w:themeFillTint="99"/>
            <w:hideMark/>
          </w:tcPr>
          <w:p w14:paraId="3C2386E3" w14:textId="77777777" w:rsidR="0039541C" w:rsidRPr="006221AF" w:rsidRDefault="0039541C" w:rsidP="0039541C">
            <w:pPr>
              <w:jc w:val="center"/>
              <w:cnfStyle w:val="000000000000" w:firstRow="0" w:lastRow="0" w:firstColumn="0" w:lastColumn="0" w:oddVBand="0" w:evenVBand="0" w:oddHBand="0" w:evenHBand="0" w:firstRowFirstColumn="0" w:firstRowLastColumn="0" w:lastRowFirstColumn="0" w:lastRowLastColumn="0"/>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19.86</w:t>
            </w:r>
          </w:p>
        </w:tc>
        <w:tc>
          <w:tcPr>
            <w:tcW w:w="3015" w:type="dxa"/>
            <w:shd w:val="clear" w:color="auto" w:fill="A8D08D" w:themeFill="accent6" w:themeFillTint="99"/>
            <w:hideMark/>
          </w:tcPr>
          <w:p w14:paraId="39FA78AC" w14:textId="77777777" w:rsidR="0039541C" w:rsidRPr="006221AF" w:rsidRDefault="0039541C" w:rsidP="0039541C">
            <w:pPr>
              <w:jc w:val="center"/>
              <w:cnfStyle w:val="000000000000" w:firstRow="0" w:lastRow="0" w:firstColumn="0" w:lastColumn="0" w:oddVBand="0" w:evenVBand="0" w:oddHBand="0" w:evenHBand="0" w:firstRowFirstColumn="0" w:firstRowLastColumn="0" w:lastRowFirstColumn="0" w:lastRowLastColumn="0"/>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57.00</w:t>
            </w:r>
          </w:p>
        </w:tc>
      </w:tr>
      <w:tr w:rsidR="0039541C" w:rsidRPr="006221AF" w14:paraId="1BB4A7BB" w14:textId="77777777" w:rsidTr="005C1AD0">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645" w:type="dxa"/>
            <w:shd w:val="clear" w:color="auto" w:fill="F4B083" w:themeFill="accent2" w:themeFillTint="99"/>
            <w:hideMark/>
          </w:tcPr>
          <w:p w14:paraId="2D43ECC4" w14:textId="77777777" w:rsidR="0039541C" w:rsidRPr="006221AF" w:rsidRDefault="0039541C" w:rsidP="0039541C">
            <w:pP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Last</w:t>
            </w:r>
          </w:p>
        </w:tc>
        <w:tc>
          <w:tcPr>
            <w:tcW w:w="2760" w:type="dxa"/>
            <w:shd w:val="clear" w:color="auto" w:fill="8EAADB" w:themeFill="accent1" w:themeFillTint="99"/>
            <w:hideMark/>
          </w:tcPr>
          <w:p w14:paraId="21DED400" w14:textId="77777777" w:rsidR="0039541C" w:rsidRPr="006221AF" w:rsidRDefault="0039541C" w:rsidP="0039541C">
            <w:pPr>
              <w:jc w:val="center"/>
              <w:cnfStyle w:val="000000100000" w:firstRow="0" w:lastRow="0" w:firstColumn="0" w:lastColumn="0" w:oddVBand="0" w:evenVBand="0" w:oddHBand="1" w:evenHBand="0" w:firstRowFirstColumn="0" w:firstRowLastColumn="0" w:lastRowFirstColumn="0" w:lastRowLastColumn="0"/>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20.13</w:t>
            </w:r>
          </w:p>
        </w:tc>
        <w:tc>
          <w:tcPr>
            <w:tcW w:w="3015" w:type="dxa"/>
            <w:shd w:val="clear" w:color="auto" w:fill="A8D08D" w:themeFill="accent6" w:themeFillTint="99"/>
            <w:hideMark/>
          </w:tcPr>
          <w:p w14:paraId="7C77D1B3" w14:textId="77777777" w:rsidR="0039541C" w:rsidRPr="006221AF" w:rsidRDefault="0039541C" w:rsidP="0039541C">
            <w:pPr>
              <w:jc w:val="center"/>
              <w:cnfStyle w:val="000000100000" w:firstRow="0" w:lastRow="0" w:firstColumn="0" w:lastColumn="0" w:oddVBand="0" w:evenVBand="0" w:oddHBand="1" w:evenHBand="0" w:firstRowFirstColumn="0" w:firstRowLastColumn="0" w:lastRowFirstColumn="0" w:lastRowLastColumn="0"/>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57.07</w:t>
            </w:r>
          </w:p>
        </w:tc>
      </w:tr>
      <w:tr w:rsidR="0039541C" w:rsidRPr="006221AF" w14:paraId="2DAFA1F2" w14:textId="77777777" w:rsidTr="005C1AD0">
        <w:trPr>
          <w:trHeight w:val="450"/>
        </w:trPr>
        <w:tc>
          <w:tcPr>
            <w:cnfStyle w:val="001000000000" w:firstRow="0" w:lastRow="0" w:firstColumn="1" w:lastColumn="0" w:oddVBand="0" w:evenVBand="0" w:oddHBand="0" w:evenHBand="0" w:firstRowFirstColumn="0" w:firstRowLastColumn="0" w:lastRowFirstColumn="0" w:lastRowLastColumn="0"/>
            <w:tcW w:w="3645" w:type="dxa"/>
            <w:shd w:val="clear" w:color="auto" w:fill="F4B083" w:themeFill="accent2" w:themeFillTint="99"/>
            <w:hideMark/>
          </w:tcPr>
          <w:p w14:paraId="7C937364" w14:textId="77777777" w:rsidR="0039541C" w:rsidRPr="006221AF" w:rsidRDefault="0039541C" w:rsidP="0039541C">
            <w:pP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Change</w:t>
            </w:r>
          </w:p>
        </w:tc>
        <w:tc>
          <w:tcPr>
            <w:tcW w:w="2760" w:type="dxa"/>
            <w:shd w:val="clear" w:color="auto" w:fill="8EAADB" w:themeFill="accent1" w:themeFillTint="99"/>
            <w:hideMark/>
          </w:tcPr>
          <w:p w14:paraId="3FBEC7F4" w14:textId="77777777" w:rsidR="0039541C" w:rsidRPr="006221AF" w:rsidRDefault="0039541C" w:rsidP="0039541C">
            <w:pPr>
              <w:jc w:val="center"/>
              <w:cnfStyle w:val="000000000000" w:firstRow="0" w:lastRow="0" w:firstColumn="0" w:lastColumn="0" w:oddVBand="0" w:evenVBand="0" w:oddHBand="0" w:evenHBand="0" w:firstRowFirstColumn="0" w:firstRowLastColumn="0" w:lastRowFirstColumn="0" w:lastRowLastColumn="0"/>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-0.03</w:t>
            </w:r>
          </w:p>
        </w:tc>
        <w:tc>
          <w:tcPr>
            <w:tcW w:w="3015" w:type="dxa"/>
            <w:shd w:val="clear" w:color="auto" w:fill="A8D08D" w:themeFill="accent6" w:themeFillTint="99"/>
            <w:hideMark/>
          </w:tcPr>
          <w:p w14:paraId="1509A29A" w14:textId="77777777" w:rsidR="0039541C" w:rsidRPr="006221AF" w:rsidRDefault="0039541C" w:rsidP="0039541C">
            <w:pPr>
              <w:jc w:val="center"/>
              <w:cnfStyle w:val="000000000000" w:firstRow="0" w:lastRow="0" w:firstColumn="0" w:lastColumn="0" w:oddVBand="0" w:evenVBand="0" w:oddHBand="0" w:evenHBand="0" w:firstRowFirstColumn="0" w:firstRowLastColumn="0" w:lastRowFirstColumn="0" w:lastRowLastColumn="0"/>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+0.11</w:t>
            </w:r>
          </w:p>
        </w:tc>
      </w:tr>
      <w:tr w:rsidR="0039541C" w:rsidRPr="006221AF" w14:paraId="488F6F87" w14:textId="77777777" w:rsidTr="005C1AD0">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645" w:type="dxa"/>
            <w:shd w:val="clear" w:color="auto" w:fill="F4B083" w:themeFill="accent2" w:themeFillTint="99"/>
            <w:hideMark/>
          </w:tcPr>
          <w:p w14:paraId="45E49D00" w14:textId="77777777" w:rsidR="0039541C" w:rsidRPr="006221AF" w:rsidRDefault="0039541C" w:rsidP="0039541C">
            <w:pP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 Change</w:t>
            </w:r>
          </w:p>
        </w:tc>
        <w:tc>
          <w:tcPr>
            <w:tcW w:w="2760" w:type="dxa"/>
            <w:shd w:val="clear" w:color="auto" w:fill="8EAADB" w:themeFill="accent1" w:themeFillTint="99"/>
            <w:hideMark/>
          </w:tcPr>
          <w:p w14:paraId="6E67EBE7" w14:textId="77777777" w:rsidR="0039541C" w:rsidRPr="006221AF" w:rsidRDefault="0039541C" w:rsidP="0039541C">
            <w:pPr>
              <w:jc w:val="center"/>
              <w:cnfStyle w:val="000000100000" w:firstRow="0" w:lastRow="0" w:firstColumn="0" w:lastColumn="0" w:oddVBand="0" w:evenVBand="0" w:oddHBand="1" w:evenHBand="0" w:firstRowFirstColumn="0" w:firstRowLastColumn="0" w:lastRowFirstColumn="0" w:lastRowLastColumn="0"/>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-0.15%</w:t>
            </w:r>
          </w:p>
        </w:tc>
        <w:tc>
          <w:tcPr>
            <w:tcW w:w="3015" w:type="dxa"/>
            <w:shd w:val="clear" w:color="auto" w:fill="A8D08D" w:themeFill="accent6" w:themeFillTint="99"/>
            <w:hideMark/>
          </w:tcPr>
          <w:p w14:paraId="23D1F422" w14:textId="77777777" w:rsidR="0039541C" w:rsidRPr="006221AF" w:rsidRDefault="0039541C" w:rsidP="0039541C">
            <w:pPr>
              <w:jc w:val="center"/>
              <w:cnfStyle w:val="000000100000" w:firstRow="0" w:lastRow="0" w:firstColumn="0" w:lastColumn="0" w:oddVBand="0" w:evenVBand="0" w:oddHBand="1" w:evenHBand="0" w:firstRowFirstColumn="0" w:firstRowLastColumn="0" w:lastRowFirstColumn="0" w:lastRowLastColumn="0"/>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+0.19%</w:t>
            </w:r>
          </w:p>
        </w:tc>
      </w:tr>
      <w:tr w:rsidR="0039541C" w:rsidRPr="006221AF" w14:paraId="3D69894D" w14:textId="77777777" w:rsidTr="005C1AD0">
        <w:trPr>
          <w:trHeight w:val="450"/>
        </w:trPr>
        <w:tc>
          <w:tcPr>
            <w:cnfStyle w:val="001000000000" w:firstRow="0" w:lastRow="0" w:firstColumn="1" w:lastColumn="0" w:oddVBand="0" w:evenVBand="0" w:oddHBand="0" w:evenHBand="0" w:firstRowFirstColumn="0" w:firstRowLastColumn="0" w:lastRowFirstColumn="0" w:lastRowLastColumn="0"/>
            <w:tcW w:w="3645" w:type="dxa"/>
            <w:shd w:val="clear" w:color="auto" w:fill="F4B083" w:themeFill="accent2" w:themeFillTint="99"/>
            <w:hideMark/>
          </w:tcPr>
          <w:p w14:paraId="41B66A34" w14:textId="77777777" w:rsidR="0039541C" w:rsidRPr="006221AF" w:rsidRDefault="0039541C" w:rsidP="0039541C">
            <w:pP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Volume</w:t>
            </w:r>
          </w:p>
        </w:tc>
        <w:tc>
          <w:tcPr>
            <w:tcW w:w="2760" w:type="dxa"/>
            <w:shd w:val="clear" w:color="auto" w:fill="8EAADB" w:themeFill="accent1" w:themeFillTint="99"/>
            <w:hideMark/>
          </w:tcPr>
          <w:p w14:paraId="0E1536C5" w14:textId="77777777" w:rsidR="0039541C" w:rsidRPr="006221AF" w:rsidRDefault="0039541C" w:rsidP="0039541C">
            <w:pPr>
              <w:jc w:val="center"/>
              <w:cnfStyle w:val="000000000000" w:firstRow="0" w:lastRow="0" w:firstColumn="0" w:lastColumn="0" w:oddVBand="0" w:evenVBand="0" w:oddHBand="0" w:evenHBand="0" w:firstRowFirstColumn="0" w:firstRowLastColumn="0" w:lastRowFirstColumn="0" w:lastRowLastColumn="0"/>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223,006</w:t>
            </w:r>
          </w:p>
        </w:tc>
        <w:tc>
          <w:tcPr>
            <w:tcW w:w="3015" w:type="dxa"/>
            <w:shd w:val="clear" w:color="auto" w:fill="A8D08D" w:themeFill="accent6" w:themeFillTint="99"/>
            <w:hideMark/>
          </w:tcPr>
          <w:p w14:paraId="5EE2C9EE" w14:textId="77777777" w:rsidR="0039541C" w:rsidRPr="006221AF" w:rsidRDefault="0039541C" w:rsidP="0039541C">
            <w:pPr>
              <w:jc w:val="center"/>
              <w:cnfStyle w:val="000000000000" w:firstRow="0" w:lastRow="0" w:firstColumn="0" w:lastColumn="0" w:oddVBand="0" w:evenVBand="0" w:oddHBand="0" w:evenHBand="0" w:firstRowFirstColumn="0" w:firstRowLastColumn="0" w:lastRowFirstColumn="0" w:lastRowLastColumn="0"/>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12,833</w:t>
            </w:r>
          </w:p>
        </w:tc>
      </w:tr>
      <w:tr w:rsidR="0039541C" w:rsidRPr="006221AF" w14:paraId="41DB6190" w14:textId="77777777" w:rsidTr="005C1AD0">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645" w:type="dxa"/>
            <w:shd w:val="clear" w:color="auto" w:fill="F4B083" w:themeFill="accent2" w:themeFillTint="99"/>
            <w:hideMark/>
          </w:tcPr>
          <w:p w14:paraId="14C520A6" w14:textId="77777777" w:rsidR="0039541C" w:rsidRPr="006221AF" w:rsidRDefault="0039541C" w:rsidP="0039541C">
            <w:pP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20-Day Average Volume</w:t>
            </w:r>
          </w:p>
        </w:tc>
        <w:tc>
          <w:tcPr>
            <w:tcW w:w="2760" w:type="dxa"/>
            <w:shd w:val="clear" w:color="auto" w:fill="8EAADB" w:themeFill="accent1" w:themeFillTint="99"/>
            <w:hideMark/>
          </w:tcPr>
          <w:p w14:paraId="69823354" w14:textId="77777777" w:rsidR="0039541C" w:rsidRPr="006221AF" w:rsidRDefault="0039541C" w:rsidP="0039541C">
            <w:pPr>
              <w:jc w:val="center"/>
              <w:cnfStyle w:val="000000100000" w:firstRow="0" w:lastRow="0" w:firstColumn="0" w:lastColumn="0" w:oddVBand="0" w:evenVBand="0" w:oddHBand="1" w:evenHBand="0" w:firstRowFirstColumn="0" w:firstRowLastColumn="0" w:lastRowFirstColumn="0" w:lastRowLastColumn="0"/>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203,661</w:t>
            </w:r>
          </w:p>
        </w:tc>
        <w:tc>
          <w:tcPr>
            <w:tcW w:w="3015" w:type="dxa"/>
            <w:shd w:val="clear" w:color="auto" w:fill="A8D08D" w:themeFill="accent6" w:themeFillTint="99"/>
            <w:hideMark/>
          </w:tcPr>
          <w:p w14:paraId="42F8121B" w14:textId="77777777" w:rsidR="0039541C" w:rsidRPr="006221AF" w:rsidRDefault="0039541C" w:rsidP="0039541C">
            <w:pPr>
              <w:jc w:val="center"/>
              <w:cnfStyle w:val="000000100000" w:firstRow="0" w:lastRow="0" w:firstColumn="0" w:lastColumn="0" w:oddVBand="0" w:evenVBand="0" w:oddHBand="1" w:evenHBand="0" w:firstRowFirstColumn="0" w:firstRowLastColumn="0" w:lastRowFirstColumn="0" w:lastRowLastColumn="0"/>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29,997</w:t>
            </w:r>
          </w:p>
        </w:tc>
      </w:tr>
      <w:tr w:rsidR="0039541C" w:rsidRPr="006221AF" w14:paraId="280815DA" w14:textId="77777777" w:rsidTr="005C1AD0">
        <w:trPr>
          <w:trHeight w:val="450"/>
        </w:trPr>
        <w:tc>
          <w:tcPr>
            <w:cnfStyle w:val="001000000000" w:firstRow="0" w:lastRow="0" w:firstColumn="1" w:lastColumn="0" w:oddVBand="0" w:evenVBand="0" w:oddHBand="0" w:evenHBand="0" w:firstRowFirstColumn="0" w:firstRowLastColumn="0" w:lastRowFirstColumn="0" w:lastRowLastColumn="0"/>
            <w:tcW w:w="3645" w:type="dxa"/>
            <w:shd w:val="clear" w:color="auto" w:fill="F4B083" w:themeFill="accent2" w:themeFillTint="99"/>
            <w:hideMark/>
          </w:tcPr>
          <w:p w14:paraId="183A9D4B" w14:textId="77777777" w:rsidR="0039541C" w:rsidRPr="006221AF" w:rsidRDefault="0039541C" w:rsidP="0039541C">
            <w:pP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Previous Close</w:t>
            </w:r>
          </w:p>
        </w:tc>
        <w:tc>
          <w:tcPr>
            <w:tcW w:w="2760" w:type="dxa"/>
            <w:shd w:val="clear" w:color="auto" w:fill="8EAADB" w:themeFill="accent1" w:themeFillTint="99"/>
            <w:hideMark/>
          </w:tcPr>
          <w:p w14:paraId="1BB100C5" w14:textId="77777777" w:rsidR="0039541C" w:rsidRPr="006221AF" w:rsidRDefault="0039541C" w:rsidP="0039541C">
            <w:pPr>
              <w:jc w:val="center"/>
              <w:cnfStyle w:val="000000000000" w:firstRow="0" w:lastRow="0" w:firstColumn="0" w:lastColumn="0" w:oddVBand="0" w:evenVBand="0" w:oddHBand="0" w:evenHBand="0" w:firstRowFirstColumn="0" w:firstRowLastColumn="0" w:lastRowFirstColumn="0" w:lastRowLastColumn="0"/>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20.16</w:t>
            </w:r>
          </w:p>
        </w:tc>
        <w:tc>
          <w:tcPr>
            <w:tcW w:w="3015" w:type="dxa"/>
            <w:shd w:val="clear" w:color="auto" w:fill="A8D08D" w:themeFill="accent6" w:themeFillTint="99"/>
            <w:hideMark/>
          </w:tcPr>
          <w:p w14:paraId="707733B8" w14:textId="77777777" w:rsidR="0039541C" w:rsidRPr="006221AF" w:rsidRDefault="0039541C" w:rsidP="0039541C">
            <w:pPr>
              <w:jc w:val="center"/>
              <w:cnfStyle w:val="000000000000" w:firstRow="0" w:lastRow="0" w:firstColumn="0" w:lastColumn="0" w:oddVBand="0" w:evenVBand="0" w:oddHBand="0" w:evenHBand="0" w:firstRowFirstColumn="0" w:firstRowLastColumn="0" w:lastRowFirstColumn="0" w:lastRowLastColumn="0"/>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56.96</w:t>
            </w:r>
          </w:p>
        </w:tc>
      </w:tr>
      <w:tr w:rsidR="0039541C" w:rsidRPr="006221AF" w14:paraId="09099A0A" w14:textId="77777777" w:rsidTr="005C1AD0">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645" w:type="dxa"/>
            <w:shd w:val="clear" w:color="auto" w:fill="F4B083" w:themeFill="accent2" w:themeFillTint="99"/>
            <w:hideMark/>
          </w:tcPr>
          <w:p w14:paraId="593B1759" w14:textId="77777777" w:rsidR="0039541C" w:rsidRPr="006221AF" w:rsidRDefault="0039541C" w:rsidP="0039541C">
            <w:pP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Industry</w:t>
            </w:r>
          </w:p>
        </w:tc>
        <w:tc>
          <w:tcPr>
            <w:tcW w:w="2760" w:type="dxa"/>
            <w:shd w:val="clear" w:color="auto" w:fill="8EAADB" w:themeFill="accent1" w:themeFillTint="99"/>
            <w:hideMark/>
          </w:tcPr>
          <w:p w14:paraId="4AFB924A" w14:textId="77777777" w:rsidR="0039541C" w:rsidRPr="006221AF" w:rsidRDefault="0039541C" w:rsidP="0039541C">
            <w:pPr>
              <w:jc w:val="center"/>
              <w:cnfStyle w:val="000000100000" w:firstRow="0" w:lastRow="0" w:firstColumn="0" w:lastColumn="0" w:oddVBand="0" w:evenVBand="0" w:oddHBand="1" w:evenHBand="0" w:firstRowFirstColumn="0" w:firstRowLastColumn="0" w:lastRowFirstColumn="0" w:lastRowLastColumn="0"/>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N/A</w:t>
            </w:r>
          </w:p>
        </w:tc>
        <w:tc>
          <w:tcPr>
            <w:tcW w:w="3015" w:type="dxa"/>
            <w:shd w:val="clear" w:color="auto" w:fill="A8D08D" w:themeFill="accent6" w:themeFillTint="99"/>
            <w:hideMark/>
          </w:tcPr>
          <w:p w14:paraId="3027FC5F" w14:textId="77777777" w:rsidR="0039541C" w:rsidRPr="006221AF" w:rsidRDefault="0039541C" w:rsidP="0039541C">
            <w:pPr>
              <w:jc w:val="center"/>
              <w:cnfStyle w:val="000000100000" w:firstRow="0" w:lastRow="0" w:firstColumn="0" w:lastColumn="0" w:oddVBand="0" w:evenVBand="0" w:oddHBand="1" w:evenHBand="0" w:firstRowFirstColumn="0" w:firstRowLastColumn="0" w:lastRowFirstColumn="0" w:lastRowLastColumn="0"/>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N/A</w:t>
            </w:r>
          </w:p>
        </w:tc>
      </w:tr>
      <w:tr w:rsidR="0039541C" w:rsidRPr="006221AF" w14:paraId="6A06AE37" w14:textId="77777777" w:rsidTr="005C1AD0">
        <w:trPr>
          <w:trHeight w:val="450"/>
        </w:trPr>
        <w:tc>
          <w:tcPr>
            <w:cnfStyle w:val="001000000000" w:firstRow="0" w:lastRow="0" w:firstColumn="1" w:lastColumn="0" w:oddVBand="0" w:evenVBand="0" w:oddHBand="0" w:evenHBand="0" w:firstRowFirstColumn="0" w:firstRowLastColumn="0" w:lastRowFirstColumn="0" w:lastRowLastColumn="0"/>
            <w:tcW w:w="3645" w:type="dxa"/>
            <w:shd w:val="clear" w:color="auto" w:fill="F4B083" w:themeFill="accent2" w:themeFillTint="99"/>
            <w:hideMark/>
          </w:tcPr>
          <w:p w14:paraId="506716B9" w14:textId="77777777" w:rsidR="0039541C" w:rsidRPr="006221AF" w:rsidRDefault="0039541C" w:rsidP="0039541C">
            <w:pP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Has Options</w:t>
            </w:r>
          </w:p>
        </w:tc>
        <w:tc>
          <w:tcPr>
            <w:tcW w:w="2760" w:type="dxa"/>
            <w:shd w:val="clear" w:color="auto" w:fill="8EAADB" w:themeFill="accent1" w:themeFillTint="99"/>
            <w:hideMark/>
          </w:tcPr>
          <w:p w14:paraId="1DDF8DAD" w14:textId="77777777" w:rsidR="0039541C" w:rsidRPr="006221AF" w:rsidRDefault="0039541C" w:rsidP="0039541C">
            <w:pPr>
              <w:jc w:val="center"/>
              <w:cnfStyle w:val="000000000000" w:firstRow="0" w:lastRow="0" w:firstColumn="0" w:lastColumn="0" w:oddVBand="0" w:evenVBand="0" w:oddHBand="0" w:evenHBand="0" w:firstRowFirstColumn="0" w:firstRowLastColumn="0" w:lastRowFirstColumn="0" w:lastRowLastColumn="0"/>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No</w:t>
            </w:r>
          </w:p>
        </w:tc>
        <w:tc>
          <w:tcPr>
            <w:tcW w:w="3015" w:type="dxa"/>
            <w:shd w:val="clear" w:color="auto" w:fill="A8D08D" w:themeFill="accent6" w:themeFillTint="99"/>
            <w:hideMark/>
          </w:tcPr>
          <w:p w14:paraId="244AF0DA" w14:textId="77777777" w:rsidR="0039541C" w:rsidRPr="006221AF" w:rsidRDefault="0039541C" w:rsidP="0039541C">
            <w:pPr>
              <w:jc w:val="center"/>
              <w:cnfStyle w:val="000000000000" w:firstRow="0" w:lastRow="0" w:firstColumn="0" w:lastColumn="0" w:oddVBand="0" w:evenVBand="0" w:oddHBand="0" w:evenHBand="0" w:firstRowFirstColumn="0" w:firstRowLastColumn="0" w:lastRowFirstColumn="0" w:lastRowLastColumn="0"/>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Yes</w:t>
            </w:r>
          </w:p>
        </w:tc>
      </w:tr>
    </w:tbl>
    <w:p w14:paraId="150C17F6" w14:textId="34452C4F" w:rsidR="00C91712" w:rsidRPr="00253CC9" w:rsidRDefault="00C91712" w:rsidP="00C91712">
      <w:pPr>
        <w:tabs>
          <w:tab w:val="left" w:pos="1065"/>
          <w:tab w:val="center" w:pos="4513"/>
        </w:tabs>
        <w:rPr>
          <w:rFonts w:ascii="Times New Roman" w:hAnsi="Times New Roman" w:cs="Times New Roman"/>
          <w:color w:val="4472C4" w:themeColor="accent1"/>
          <w:sz w:val="32"/>
          <w:szCs w:val="32"/>
          <w:lang w:val="en-US"/>
        </w:rPr>
      </w:pPr>
      <w:r w:rsidRPr="00253CC9">
        <w:rPr>
          <w:rFonts w:ascii="Times New Roman" w:hAnsi="Times New Roman" w:cs="Times New Roman"/>
          <w:color w:val="4472C4" w:themeColor="accent1"/>
          <w:sz w:val="32"/>
          <w:szCs w:val="32"/>
          <w:lang w:val="en-US"/>
        </w:rPr>
        <w:t>Price Information</w:t>
      </w:r>
    </w:p>
    <w:p w14:paraId="6774D910" w14:textId="77777777" w:rsidR="00C91712" w:rsidRDefault="00C91712" w:rsidP="00C91712">
      <w:pPr>
        <w:tabs>
          <w:tab w:val="left" w:pos="1065"/>
          <w:tab w:val="center" w:pos="4513"/>
        </w:tabs>
        <w:rPr>
          <w:rFonts w:ascii="Arial Rounded MT Bold" w:hAnsi="Arial Rounded MT Bold" w:cstheme="majorHAnsi"/>
          <w:color w:val="4472C4" w:themeColor="accent1"/>
          <w:sz w:val="32"/>
          <w:szCs w:val="32"/>
          <w:lang w:val="en-US"/>
        </w:rPr>
      </w:pPr>
    </w:p>
    <w:p w14:paraId="146FB1E5" w14:textId="77777777" w:rsidR="0039541C" w:rsidRDefault="0039541C" w:rsidP="00C91712">
      <w:pPr>
        <w:tabs>
          <w:tab w:val="left" w:pos="1065"/>
          <w:tab w:val="center" w:pos="4513"/>
        </w:tabs>
        <w:rPr>
          <w:rFonts w:ascii="Arial Rounded MT Bold" w:hAnsi="Arial Rounded MT Bold" w:cstheme="majorHAnsi"/>
          <w:color w:val="4472C4" w:themeColor="accent1"/>
          <w:sz w:val="32"/>
          <w:szCs w:val="32"/>
          <w:lang w:val="en-US"/>
        </w:rPr>
      </w:pPr>
    </w:p>
    <w:p w14:paraId="7FF478E1" w14:textId="1D5657B6" w:rsidR="00993A92" w:rsidRPr="005C1AD0" w:rsidRDefault="006221AF" w:rsidP="00C91712">
      <w:pPr>
        <w:tabs>
          <w:tab w:val="left" w:pos="1065"/>
          <w:tab w:val="center" w:pos="4513"/>
        </w:tabs>
        <w:rPr>
          <w:rFonts w:ascii="Algerian" w:hAnsi="Algerian" w:cs="Times New Roman"/>
          <w:color w:val="0D0D0D" w:themeColor="text1" w:themeTint="F2"/>
          <w:sz w:val="32"/>
          <w:szCs w:val="32"/>
          <w:lang w:val="en-US"/>
        </w:rPr>
      </w:pPr>
      <w:proofErr w:type="gramStart"/>
      <w:r w:rsidRPr="005C1AD0">
        <w:rPr>
          <w:rFonts w:ascii="Algerian" w:hAnsi="Algerian" w:cs="Times New Roman"/>
          <w:color w:val="0D0D0D" w:themeColor="text1" w:themeTint="F2"/>
          <w:sz w:val="32"/>
          <w:szCs w:val="32"/>
          <w:lang w:val="en-US"/>
        </w:rPr>
        <w:t xml:space="preserve">PERFORMANCE </w:t>
      </w:r>
      <w:r w:rsidR="00993A92" w:rsidRPr="005C1AD0">
        <w:rPr>
          <w:rFonts w:ascii="Algerian" w:hAnsi="Algerian" w:cs="Times New Roman"/>
          <w:color w:val="0D0D0D" w:themeColor="text1" w:themeTint="F2"/>
          <w:sz w:val="32"/>
          <w:szCs w:val="32"/>
          <w:lang w:val="en-US"/>
        </w:rPr>
        <w:t>:</w:t>
      </w:r>
      <w:proofErr w:type="gramEnd"/>
      <w:r w:rsidR="00993A92" w:rsidRPr="005C1AD0">
        <w:rPr>
          <w:rFonts w:ascii="Algerian" w:hAnsi="Algerian" w:cs="Times New Roman"/>
          <w:color w:val="0D0D0D" w:themeColor="text1" w:themeTint="F2"/>
          <w:sz w:val="32"/>
          <w:szCs w:val="32"/>
          <w:lang w:val="en-US"/>
        </w:rPr>
        <w:t xml:space="preserve"> </w:t>
      </w:r>
    </w:p>
    <w:p w14:paraId="41ADF5B6" w14:textId="6B6CEEB2" w:rsidR="006221AF" w:rsidRPr="005C1AD0" w:rsidRDefault="006221AF" w:rsidP="00C91712">
      <w:pPr>
        <w:tabs>
          <w:tab w:val="left" w:pos="1065"/>
          <w:tab w:val="center" w:pos="4513"/>
        </w:tabs>
        <w:rPr>
          <w:rFonts w:ascii="Algerian" w:hAnsi="Algerian" w:cs="Times New Roman"/>
          <w:color w:val="0D0D0D" w:themeColor="text1" w:themeTint="F2"/>
          <w:sz w:val="32"/>
          <w:szCs w:val="32"/>
          <w:lang w:val="en-US"/>
        </w:rPr>
      </w:pPr>
      <w:r w:rsidRPr="005C1AD0">
        <w:rPr>
          <w:rFonts w:ascii="Algerian" w:hAnsi="Algerian" w:cs="Times New Roman"/>
          <w:color w:val="0D0D0D" w:themeColor="text1" w:themeTint="F2"/>
          <w:sz w:val="32"/>
          <w:szCs w:val="32"/>
          <w:lang w:val="en-US"/>
        </w:rPr>
        <w:t>5 days</w:t>
      </w:r>
    </w:p>
    <w:p w14:paraId="3A5BEB94" w14:textId="77777777" w:rsidR="006221AF" w:rsidRPr="005C1AD0" w:rsidRDefault="006221AF" w:rsidP="00C91712">
      <w:pPr>
        <w:tabs>
          <w:tab w:val="left" w:pos="1065"/>
          <w:tab w:val="center" w:pos="4513"/>
        </w:tabs>
        <w:rPr>
          <w:rFonts w:ascii="Algerian" w:hAnsi="Algerian" w:cstheme="majorHAnsi"/>
          <w:color w:val="0D0D0D" w:themeColor="text1" w:themeTint="F2"/>
          <w:sz w:val="32"/>
          <w:szCs w:val="32"/>
          <w:lang w:val="en-US"/>
        </w:rPr>
      </w:pPr>
    </w:p>
    <w:p w14:paraId="2C86C602" w14:textId="77777777" w:rsidR="006221AF" w:rsidRDefault="006221AF" w:rsidP="00C91712">
      <w:pPr>
        <w:tabs>
          <w:tab w:val="left" w:pos="1065"/>
          <w:tab w:val="center" w:pos="4513"/>
        </w:tabs>
        <w:rPr>
          <w:rFonts w:ascii="Arial Rounded MT Bold" w:hAnsi="Arial Rounded MT Bold" w:cstheme="majorHAnsi"/>
          <w:color w:val="4472C4" w:themeColor="accent1"/>
          <w:sz w:val="32"/>
          <w:szCs w:val="32"/>
          <w:lang w:val="en-US"/>
        </w:rPr>
      </w:pPr>
    </w:p>
    <w:tbl>
      <w:tblPr>
        <w:tblpPr w:leftFromText="180" w:rightFromText="180" w:vertAnchor="page" w:horzAnchor="margin" w:tblpY="11671"/>
        <w:tblW w:w="7558" w:type="dxa"/>
        <w:tblCellSpacing w:w="15" w:type="dxa"/>
        <w:tblCellMar>
          <w:top w:w="15" w:type="dxa"/>
          <w:left w:w="15" w:type="dxa"/>
          <w:bottom w:w="15" w:type="dxa"/>
          <w:right w:w="15" w:type="dxa"/>
        </w:tblCellMar>
        <w:tblLook w:val="04A0" w:firstRow="1" w:lastRow="0" w:firstColumn="1" w:lastColumn="0" w:noHBand="0" w:noVBand="1"/>
      </w:tblPr>
      <w:tblGrid>
        <w:gridCol w:w="1209"/>
        <w:gridCol w:w="3609"/>
        <w:gridCol w:w="2740"/>
      </w:tblGrid>
      <w:tr w:rsidR="005C1AD0" w:rsidRPr="006221AF" w14:paraId="429C0C17" w14:textId="77777777" w:rsidTr="005C1AD0">
        <w:trPr>
          <w:trHeight w:val="595"/>
          <w:tblCellSpacing w:w="15" w:type="dxa"/>
        </w:trPr>
        <w:tc>
          <w:tcPr>
            <w:tcW w:w="1164" w:type="dxa"/>
            <w:shd w:val="clear" w:color="auto" w:fill="F4B083" w:themeFill="accent2" w:themeFillTint="99"/>
            <w:tcMar>
              <w:top w:w="60" w:type="dxa"/>
              <w:left w:w="120" w:type="dxa"/>
              <w:bottom w:w="60" w:type="dxa"/>
              <w:right w:w="120" w:type="dxa"/>
            </w:tcMar>
            <w:vAlign w:val="center"/>
            <w:hideMark/>
          </w:tcPr>
          <w:p w14:paraId="705ED659" w14:textId="77777777" w:rsidR="005C1AD0" w:rsidRPr="006221AF" w:rsidRDefault="005C1AD0" w:rsidP="005C1AD0">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w:t>
            </w:r>
            <w:proofErr w:type="spellStart"/>
            <w:r w:rsidRPr="006221AF">
              <w:rPr>
                <w:rFonts w:ascii="Noto Sans" w:eastAsia="Times New Roman" w:hAnsi="Noto Sans" w:cs="Noto Sans"/>
                <w:color w:val="000000"/>
                <w:kern w:val="0"/>
                <w:sz w:val="21"/>
                <w:szCs w:val="21"/>
                <w:lang w:eastAsia="en-IN" w:bidi="hi-IN"/>
                <w14:ligatures w14:val="none"/>
              </w:rPr>
              <w:t>Chg</w:t>
            </w:r>
            <w:proofErr w:type="spellEnd"/>
          </w:p>
        </w:tc>
        <w:tc>
          <w:tcPr>
            <w:tcW w:w="3579" w:type="dxa"/>
            <w:shd w:val="clear" w:color="auto" w:fill="8EAADB" w:themeFill="accent1" w:themeFillTint="99"/>
            <w:tcMar>
              <w:top w:w="60" w:type="dxa"/>
              <w:left w:w="60" w:type="dxa"/>
              <w:bottom w:w="60" w:type="dxa"/>
              <w:right w:w="60" w:type="dxa"/>
            </w:tcMar>
            <w:vAlign w:val="center"/>
            <w:hideMark/>
          </w:tcPr>
          <w:p w14:paraId="01520FE5" w14:textId="77777777" w:rsidR="005C1AD0" w:rsidRPr="006221AF" w:rsidRDefault="005C1AD0" w:rsidP="005C1AD0">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+0.25% since 03/22/24</w:t>
            </w:r>
          </w:p>
        </w:tc>
        <w:tc>
          <w:tcPr>
            <w:tcW w:w="2695" w:type="dxa"/>
            <w:shd w:val="clear" w:color="auto" w:fill="A8D08D" w:themeFill="accent6" w:themeFillTint="99"/>
            <w:tcMar>
              <w:top w:w="60" w:type="dxa"/>
              <w:left w:w="60" w:type="dxa"/>
              <w:bottom w:w="60" w:type="dxa"/>
              <w:right w:w="60" w:type="dxa"/>
            </w:tcMar>
            <w:vAlign w:val="center"/>
            <w:hideMark/>
          </w:tcPr>
          <w:p w14:paraId="44386589" w14:textId="77777777" w:rsidR="005C1AD0" w:rsidRPr="006221AF" w:rsidRDefault="005C1AD0" w:rsidP="005C1AD0">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+1.95% since 03/22/24</w:t>
            </w:r>
          </w:p>
        </w:tc>
      </w:tr>
      <w:tr w:rsidR="005C1AD0" w:rsidRPr="006221AF" w14:paraId="46B1E1D9" w14:textId="77777777" w:rsidTr="005C1AD0">
        <w:trPr>
          <w:trHeight w:val="20"/>
          <w:tblCellSpacing w:w="15" w:type="dxa"/>
        </w:trPr>
        <w:tc>
          <w:tcPr>
            <w:tcW w:w="1164" w:type="dxa"/>
            <w:shd w:val="clear" w:color="auto" w:fill="F4B083" w:themeFill="accent2" w:themeFillTint="99"/>
            <w:tcMar>
              <w:top w:w="60" w:type="dxa"/>
              <w:left w:w="120" w:type="dxa"/>
              <w:bottom w:w="60" w:type="dxa"/>
              <w:right w:w="120" w:type="dxa"/>
            </w:tcMar>
            <w:vAlign w:val="center"/>
            <w:hideMark/>
          </w:tcPr>
          <w:p w14:paraId="7788B30E" w14:textId="77777777" w:rsidR="005C1AD0" w:rsidRPr="006221AF" w:rsidRDefault="005C1AD0" w:rsidP="005C1AD0">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Low</w:t>
            </w:r>
          </w:p>
        </w:tc>
        <w:tc>
          <w:tcPr>
            <w:tcW w:w="3579" w:type="dxa"/>
            <w:shd w:val="clear" w:color="auto" w:fill="8EAADB" w:themeFill="accent1" w:themeFillTint="99"/>
            <w:tcMar>
              <w:top w:w="60" w:type="dxa"/>
              <w:left w:w="60" w:type="dxa"/>
              <w:bottom w:w="60" w:type="dxa"/>
              <w:right w:w="60" w:type="dxa"/>
            </w:tcMar>
            <w:vAlign w:val="center"/>
            <w:hideMark/>
          </w:tcPr>
          <w:p w14:paraId="524A2515" w14:textId="77777777" w:rsidR="005C1AD0" w:rsidRPr="006221AF" w:rsidRDefault="005C1AD0" w:rsidP="005C1AD0">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19.76 on 03/26/24</w:t>
            </w:r>
          </w:p>
        </w:tc>
        <w:tc>
          <w:tcPr>
            <w:tcW w:w="2695" w:type="dxa"/>
            <w:shd w:val="clear" w:color="auto" w:fill="A8D08D" w:themeFill="accent6" w:themeFillTint="99"/>
            <w:tcMar>
              <w:top w:w="60" w:type="dxa"/>
              <w:left w:w="60" w:type="dxa"/>
              <w:bottom w:w="60" w:type="dxa"/>
              <w:right w:w="60" w:type="dxa"/>
            </w:tcMar>
            <w:vAlign w:val="center"/>
            <w:hideMark/>
          </w:tcPr>
          <w:p w14:paraId="017D805B" w14:textId="77777777" w:rsidR="005C1AD0" w:rsidRPr="006221AF" w:rsidRDefault="005C1AD0" w:rsidP="005C1AD0">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55.92 on 03/27/24</w:t>
            </w:r>
          </w:p>
        </w:tc>
      </w:tr>
      <w:tr w:rsidR="005C1AD0" w:rsidRPr="006221AF" w14:paraId="2369E58A" w14:textId="77777777" w:rsidTr="005C1AD0">
        <w:trPr>
          <w:trHeight w:val="595"/>
          <w:tblCellSpacing w:w="15" w:type="dxa"/>
        </w:trPr>
        <w:tc>
          <w:tcPr>
            <w:tcW w:w="1164" w:type="dxa"/>
            <w:shd w:val="clear" w:color="auto" w:fill="F4B083" w:themeFill="accent2" w:themeFillTint="99"/>
            <w:tcMar>
              <w:top w:w="60" w:type="dxa"/>
              <w:left w:w="120" w:type="dxa"/>
              <w:bottom w:w="60" w:type="dxa"/>
              <w:right w:w="120" w:type="dxa"/>
            </w:tcMar>
            <w:vAlign w:val="center"/>
            <w:hideMark/>
          </w:tcPr>
          <w:p w14:paraId="313223EA" w14:textId="77777777" w:rsidR="005C1AD0" w:rsidRPr="006221AF" w:rsidRDefault="005C1AD0" w:rsidP="005C1AD0">
            <w:pPr>
              <w:spacing w:after="0" w:line="240" w:lineRule="auto"/>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High</w:t>
            </w:r>
          </w:p>
        </w:tc>
        <w:tc>
          <w:tcPr>
            <w:tcW w:w="3579" w:type="dxa"/>
            <w:shd w:val="clear" w:color="auto" w:fill="8EAADB" w:themeFill="accent1" w:themeFillTint="99"/>
            <w:tcMar>
              <w:top w:w="60" w:type="dxa"/>
              <w:left w:w="60" w:type="dxa"/>
              <w:bottom w:w="60" w:type="dxa"/>
              <w:right w:w="60" w:type="dxa"/>
            </w:tcMar>
            <w:vAlign w:val="center"/>
            <w:hideMark/>
          </w:tcPr>
          <w:p w14:paraId="6B98A464" w14:textId="77777777" w:rsidR="005C1AD0" w:rsidRPr="006221AF" w:rsidRDefault="005C1AD0" w:rsidP="005C1AD0">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20.23 on 03/28/24</w:t>
            </w:r>
          </w:p>
        </w:tc>
        <w:tc>
          <w:tcPr>
            <w:tcW w:w="2695" w:type="dxa"/>
            <w:shd w:val="clear" w:color="auto" w:fill="A8D08D" w:themeFill="accent6" w:themeFillTint="99"/>
            <w:tcMar>
              <w:top w:w="60" w:type="dxa"/>
              <w:left w:w="60" w:type="dxa"/>
              <w:bottom w:w="60" w:type="dxa"/>
              <w:right w:w="60" w:type="dxa"/>
            </w:tcMar>
            <w:vAlign w:val="center"/>
            <w:hideMark/>
          </w:tcPr>
          <w:p w14:paraId="59E78F1B" w14:textId="77777777" w:rsidR="005C1AD0" w:rsidRPr="006221AF" w:rsidRDefault="005C1AD0" w:rsidP="005C1AD0">
            <w:pPr>
              <w:spacing w:after="0" w:line="240" w:lineRule="auto"/>
              <w:jc w:val="center"/>
              <w:rPr>
                <w:rFonts w:ascii="Noto Sans" w:eastAsia="Times New Roman" w:hAnsi="Noto Sans" w:cs="Noto Sans"/>
                <w:color w:val="000000"/>
                <w:kern w:val="0"/>
                <w:sz w:val="21"/>
                <w:szCs w:val="21"/>
                <w:lang w:eastAsia="en-IN" w:bidi="hi-IN"/>
                <w14:ligatures w14:val="none"/>
              </w:rPr>
            </w:pPr>
            <w:r w:rsidRPr="006221AF">
              <w:rPr>
                <w:rFonts w:ascii="Noto Sans" w:eastAsia="Times New Roman" w:hAnsi="Noto Sans" w:cs="Noto Sans"/>
                <w:color w:val="000000"/>
                <w:kern w:val="0"/>
                <w:sz w:val="21"/>
                <w:szCs w:val="21"/>
                <w:lang w:eastAsia="en-IN" w:bidi="hi-IN"/>
                <w14:ligatures w14:val="none"/>
              </w:rPr>
              <w:t>57.46 on 04/01/24</w:t>
            </w:r>
          </w:p>
        </w:tc>
      </w:tr>
    </w:tbl>
    <w:p w14:paraId="71544380" w14:textId="77777777" w:rsidR="006221AF" w:rsidRDefault="006221AF" w:rsidP="00C91712">
      <w:pPr>
        <w:tabs>
          <w:tab w:val="left" w:pos="1065"/>
          <w:tab w:val="center" w:pos="4513"/>
        </w:tabs>
        <w:rPr>
          <w:rFonts w:ascii="Arial Rounded MT Bold" w:hAnsi="Arial Rounded MT Bold" w:cstheme="majorHAnsi"/>
          <w:color w:val="4472C4" w:themeColor="accent1"/>
          <w:sz w:val="32"/>
          <w:szCs w:val="32"/>
          <w:lang w:val="en-US"/>
        </w:rPr>
      </w:pPr>
    </w:p>
    <w:p w14:paraId="0EEE9732" w14:textId="77777777" w:rsidR="00A66D91" w:rsidRDefault="00A66D91" w:rsidP="005E6294">
      <w:pPr>
        <w:tabs>
          <w:tab w:val="left" w:pos="1065"/>
          <w:tab w:val="center" w:pos="4513"/>
        </w:tabs>
        <w:jc w:val="center"/>
        <w:rPr>
          <w:rFonts w:ascii="Arial Rounded MT Bold" w:hAnsi="Arial Rounded MT Bold" w:cstheme="majorHAnsi"/>
          <w:color w:val="4472C4" w:themeColor="accent1"/>
          <w:sz w:val="32"/>
          <w:szCs w:val="32"/>
          <w:lang w:val="en-US"/>
        </w:rPr>
      </w:pPr>
    </w:p>
    <w:p w14:paraId="7EED32CF" w14:textId="77777777" w:rsidR="006221AF" w:rsidRDefault="006221AF" w:rsidP="005E6294">
      <w:pPr>
        <w:tabs>
          <w:tab w:val="left" w:pos="1065"/>
          <w:tab w:val="center" w:pos="4513"/>
        </w:tabs>
        <w:jc w:val="center"/>
        <w:rPr>
          <w:rFonts w:ascii="Arial Rounded MT Bold" w:hAnsi="Arial Rounded MT Bold" w:cstheme="majorHAnsi"/>
          <w:color w:val="4472C4" w:themeColor="accent1"/>
          <w:sz w:val="32"/>
          <w:szCs w:val="32"/>
          <w:lang w:val="en-US"/>
        </w:rPr>
      </w:pPr>
    </w:p>
    <w:p w14:paraId="171B12E0" w14:textId="77777777" w:rsidR="006221AF" w:rsidRDefault="006221AF" w:rsidP="005E6294">
      <w:pPr>
        <w:tabs>
          <w:tab w:val="left" w:pos="1065"/>
          <w:tab w:val="center" w:pos="4513"/>
        </w:tabs>
        <w:jc w:val="center"/>
        <w:rPr>
          <w:rFonts w:ascii="Arial Rounded MT Bold" w:hAnsi="Arial Rounded MT Bold" w:cstheme="majorHAnsi"/>
          <w:color w:val="4472C4" w:themeColor="accent1"/>
          <w:sz w:val="32"/>
          <w:szCs w:val="32"/>
          <w:lang w:val="en-US"/>
        </w:rPr>
      </w:pPr>
    </w:p>
    <w:tbl>
      <w:tblPr>
        <w:tblpPr w:leftFromText="180" w:rightFromText="180" w:vertAnchor="text" w:horzAnchor="margin" w:tblpY="421"/>
        <w:tblW w:w="7830" w:type="dxa"/>
        <w:tblCellSpacing w:w="15" w:type="dxa"/>
        <w:tblCellMar>
          <w:top w:w="15" w:type="dxa"/>
          <w:left w:w="15" w:type="dxa"/>
          <w:bottom w:w="15" w:type="dxa"/>
          <w:right w:w="15" w:type="dxa"/>
        </w:tblCellMar>
        <w:tblLook w:val="04A0" w:firstRow="1" w:lastRow="0" w:firstColumn="1" w:lastColumn="0" w:noHBand="0" w:noVBand="1"/>
      </w:tblPr>
      <w:tblGrid>
        <w:gridCol w:w="2160"/>
        <w:gridCol w:w="3330"/>
        <w:gridCol w:w="2340"/>
      </w:tblGrid>
      <w:tr w:rsidR="00993A92" w:rsidRPr="00993A92" w14:paraId="4ED437D0" w14:textId="77777777" w:rsidTr="005C1AD0">
        <w:trPr>
          <w:trHeight w:val="450"/>
          <w:tblCellSpacing w:w="15" w:type="dxa"/>
        </w:trPr>
        <w:tc>
          <w:tcPr>
            <w:tcW w:w="2115" w:type="dxa"/>
            <w:shd w:val="clear" w:color="auto" w:fill="C45911" w:themeFill="accent2" w:themeFillShade="BF"/>
            <w:tcMar>
              <w:top w:w="60" w:type="dxa"/>
              <w:left w:w="120" w:type="dxa"/>
              <w:bottom w:w="60" w:type="dxa"/>
              <w:right w:w="120" w:type="dxa"/>
            </w:tcMar>
            <w:vAlign w:val="center"/>
            <w:hideMark/>
          </w:tcPr>
          <w:p w14:paraId="181F48C8"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w:t>
            </w:r>
            <w:proofErr w:type="spellStart"/>
            <w:r w:rsidRPr="00993A92">
              <w:rPr>
                <w:rFonts w:ascii="Noto Sans" w:eastAsia="Times New Roman" w:hAnsi="Noto Sans" w:cs="Noto Sans"/>
                <w:color w:val="000000"/>
                <w:kern w:val="0"/>
                <w:sz w:val="21"/>
                <w:szCs w:val="21"/>
                <w:lang w:eastAsia="en-IN" w:bidi="hi-IN"/>
                <w14:ligatures w14:val="none"/>
              </w:rPr>
              <w:t>Chg</w:t>
            </w:r>
            <w:proofErr w:type="spellEnd"/>
          </w:p>
        </w:tc>
        <w:tc>
          <w:tcPr>
            <w:tcW w:w="3300" w:type="dxa"/>
            <w:shd w:val="clear" w:color="auto" w:fill="C5E0B3" w:themeFill="accent6" w:themeFillTint="66"/>
            <w:tcMar>
              <w:top w:w="60" w:type="dxa"/>
              <w:left w:w="60" w:type="dxa"/>
              <w:bottom w:w="60" w:type="dxa"/>
              <w:right w:w="60" w:type="dxa"/>
            </w:tcMar>
            <w:vAlign w:val="center"/>
            <w:hideMark/>
          </w:tcPr>
          <w:p w14:paraId="0337E90B"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+1.10% since 03/01/24</w:t>
            </w:r>
          </w:p>
        </w:tc>
        <w:tc>
          <w:tcPr>
            <w:tcW w:w="2295" w:type="dxa"/>
            <w:shd w:val="clear" w:color="auto" w:fill="8EAADB" w:themeFill="accent1" w:themeFillTint="99"/>
            <w:tcMar>
              <w:top w:w="60" w:type="dxa"/>
              <w:left w:w="60" w:type="dxa"/>
              <w:bottom w:w="60" w:type="dxa"/>
              <w:right w:w="60" w:type="dxa"/>
            </w:tcMar>
            <w:vAlign w:val="center"/>
            <w:hideMark/>
          </w:tcPr>
          <w:p w14:paraId="12F3E9F2"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-0.47% since 03/01/24</w:t>
            </w:r>
          </w:p>
        </w:tc>
      </w:tr>
      <w:tr w:rsidR="00993A92" w:rsidRPr="00993A92" w14:paraId="5A4CB2DB" w14:textId="77777777" w:rsidTr="005C1AD0">
        <w:trPr>
          <w:trHeight w:val="450"/>
          <w:tblCellSpacing w:w="15" w:type="dxa"/>
        </w:trPr>
        <w:tc>
          <w:tcPr>
            <w:tcW w:w="2115" w:type="dxa"/>
            <w:shd w:val="clear" w:color="auto" w:fill="C45911" w:themeFill="accent2" w:themeFillShade="BF"/>
            <w:tcMar>
              <w:top w:w="60" w:type="dxa"/>
              <w:left w:w="120" w:type="dxa"/>
              <w:bottom w:w="60" w:type="dxa"/>
              <w:right w:w="120" w:type="dxa"/>
            </w:tcMar>
            <w:vAlign w:val="center"/>
            <w:hideMark/>
          </w:tcPr>
          <w:p w14:paraId="3E6DF8E9"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Low</w:t>
            </w:r>
          </w:p>
        </w:tc>
        <w:tc>
          <w:tcPr>
            <w:tcW w:w="3300" w:type="dxa"/>
            <w:shd w:val="clear" w:color="auto" w:fill="C5E0B3" w:themeFill="accent6" w:themeFillTint="66"/>
            <w:tcMar>
              <w:top w:w="60" w:type="dxa"/>
              <w:left w:w="60" w:type="dxa"/>
              <w:bottom w:w="60" w:type="dxa"/>
              <w:right w:w="60" w:type="dxa"/>
            </w:tcMar>
            <w:vAlign w:val="center"/>
            <w:hideMark/>
          </w:tcPr>
          <w:p w14:paraId="1BF2CE06"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19.76 on 03/26/24</w:t>
            </w:r>
          </w:p>
        </w:tc>
        <w:tc>
          <w:tcPr>
            <w:tcW w:w="2295" w:type="dxa"/>
            <w:shd w:val="clear" w:color="auto" w:fill="8EAADB" w:themeFill="accent1" w:themeFillTint="99"/>
            <w:tcMar>
              <w:top w:w="60" w:type="dxa"/>
              <w:left w:w="60" w:type="dxa"/>
              <w:bottom w:w="60" w:type="dxa"/>
              <w:right w:w="60" w:type="dxa"/>
            </w:tcMar>
            <w:vAlign w:val="center"/>
            <w:hideMark/>
          </w:tcPr>
          <w:p w14:paraId="4CD68BAE"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55.34 on 03/19/24</w:t>
            </w:r>
          </w:p>
        </w:tc>
      </w:tr>
      <w:tr w:rsidR="00993A92" w:rsidRPr="00993A92" w14:paraId="5C4A3B4A" w14:textId="77777777" w:rsidTr="005C1AD0">
        <w:trPr>
          <w:trHeight w:val="240"/>
          <w:tblCellSpacing w:w="15" w:type="dxa"/>
        </w:trPr>
        <w:tc>
          <w:tcPr>
            <w:tcW w:w="2115" w:type="dxa"/>
            <w:shd w:val="clear" w:color="auto" w:fill="FFD966" w:themeFill="accent4" w:themeFillTint="99"/>
            <w:tcMar>
              <w:top w:w="60" w:type="dxa"/>
              <w:left w:w="120" w:type="dxa"/>
              <w:bottom w:w="60" w:type="dxa"/>
              <w:right w:w="120" w:type="dxa"/>
            </w:tcMar>
            <w:vAlign w:val="center"/>
            <w:hideMark/>
          </w:tcPr>
          <w:p w14:paraId="4B76728B"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lastRenderedPageBreak/>
              <w:t>High</w:t>
            </w:r>
          </w:p>
        </w:tc>
        <w:tc>
          <w:tcPr>
            <w:tcW w:w="3300" w:type="dxa"/>
            <w:shd w:val="clear" w:color="auto" w:fill="FFD966" w:themeFill="accent4" w:themeFillTint="99"/>
            <w:tcMar>
              <w:top w:w="60" w:type="dxa"/>
              <w:left w:w="60" w:type="dxa"/>
              <w:bottom w:w="60" w:type="dxa"/>
              <w:right w:w="60" w:type="dxa"/>
            </w:tcMar>
            <w:vAlign w:val="center"/>
            <w:hideMark/>
          </w:tcPr>
          <w:p w14:paraId="1A15296C"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20.48 on 03/13/24</w:t>
            </w:r>
          </w:p>
        </w:tc>
        <w:tc>
          <w:tcPr>
            <w:tcW w:w="2295" w:type="dxa"/>
            <w:shd w:val="clear" w:color="auto" w:fill="FFD966" w:themeFill="accent4" w:themeFillTint="99"/>
            <w:tcMar>
              <w:top w:w="60" w:type="dxa"/>
              <w:left w:w="60" w:type="dxa"/>
              <w:bottom w:w="60" w:type="dxa"/>
              <w:right w:w="60" w:type="dxa"/>
            </w:tcMar>
            <w:vAlign w:val="center"/>
            <w:hideMark/>
          </w:tcPr>
          <w:p w14:paraId="38E2CF6E"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58.25 on 03/08/24</w:t>
            </w:r>
          </w:p>
        </w:tc>
      </w:tr>
    </w:tbl>
    <w:p w14:paraId="682F0C66" w14:textId="1A1FD024" w:rsidR="006221AF" w:rsidRPr="00253CC9" w:rsidRDefault="00993A92" w:rsidP="00993A92">
      <w:pPr>
        <w:tabs>
          <w:tab w:val="left" w:pos="1065"/>
          <w:tab w:val="center" w:pos="4513"/>
        </w:tabs>
        <w:rPr>
          <w:rFonts w:ascii="Times New Roman" w:hAnsi="Times New Roman" w:cs="Times New Roman"/>
          <w:color w:val="4472C4" w:themeColor="accent1"/>
          <w:sz w:val="32"/>
          <w:szCs w:val="32"/>
          <w:lang w:val="en-US"/>
        </w:rPr>
      </w:pPr>
      <w:r w:rsidRPr="00253CC9">
        <w:rPr>
          <w:rFonts w:ascii="Times New Roman" w:hAnsi="Times New Roman" w:cs="Times New Roman"/>
          <w:color w:val="4472C4" w:themeColor="accent1"/>
          <w:sz w:val="32"/>
          <w:szCs w:val="32"/>
          <w:lang w:val="en-US"/>
        </w:rPr>
        <w:t xml:space="preserve">1 Month </w:t>
      </w:r>
    </w:p>
    <w:p w14:paraId="24BBD304" w14:textId="77777777" w:rsidR="00993A92" w:rsidRPr="005E6294" w:rsidRDefault="00993A92" w:rsidP="005E6294">
      <w:pPr>
        <w:tabs>
          <w:tab w:val="left" w:pos="1065"/>
          <w:tab w:val="center" w:pos="4513"/>
        </w:tabs>
        <w:jc w:val="center"/>
        <w:rPr>
          <w:rFonts w:ascii="Arial Rounded MT Bold" w:hAnsi="Arial Rounded MT Bold" w:cstheme="majorHAnsi"/>
          <w:color w:val="4472C4" w:themeColor="accent1"/>
          <w:sz w:val="32"/>
          <w:szCs w:val="32"/>
          <w:lang w:val="en-US"/>
        </w:rPr>
      </w:pPr>
    </w:p>
    <w:tbl>
      <w:tblPr>
        <w:tblpPr w:leftFromText="180" w:rightFromText="180" w:vertAnchor="page" w:horzAnchor="margin" w:tblpY="5011"/>
        <w:tblW w:w="8010" w:type="dxa"/>
        <w:tblCellSpacing w:w="15" w:type="dxa"/>
        <w:tblCellMar>
          <w:top w:w="15" w:type="dxa"/>
          <w:left w:w="15" w:type="dxa"/>
          <w:bottom w:w="15" w:type="dxa"/>
          <w:right w:w="15" w:type="dxa"/>
        </w:tblCellMar>
        <w:tblLook w:val="04A0" w:firstRow="1" w:lastRow="0" w:firstColumn="1" w:lastColumn="0" w:noHBand="0" w:noVBand="1"/>
      </w:tblPr>
      <w:tblGrid>
        <w:gridCol w:w="2250"/>
        <w:gridCol w:w="3150"/>
        <w:gridCol w:w="2610"/>
      </w:tblGrid>
      <w:tr w:rsidR="00993A92" w:rsidRPr="00993A92" w14:paraId="39C0603F" w14:textId="77777777" w:rsidTr="005C1AD0">
        <w:trPr>
          <w:trHeight w:val="450"/>
          <w:tblCellSpacing w:w="15" w:type="dxa"/>
        </w:trPr>
        <w:tc>
          <w:tcPr>
            <w:tcW w:w="2205" w:type="dxa"/>
            <w:shd w:val="clear" w:color="auto" w:fill="00B0F0"/>
            <w:tcMar>
              <w:top w:w="60" w:type="dxa"/>
              <w:left w:w="120" w:type="dxa"/>
              <w:bottom w:w="60" w:type="dxa"/>
              <w:right w:w="120" w:type="dxa"/>
            </w:tcMar>
            <w:vAlign w:val="center"/>
            <w:hideMark/>
          </w:tcPr>
          <w:p w14:paraId="44E4ACDE"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w:t>
            </w:r>
            <w:proofErr w:type="spellStart"/>
            <w:r w:rsidRPr="00993A92">
              <w:rPr>
                <w:rFonts w:ascii="Noto Sans" w:eastAsia="Times New Roman" w:hAnsi="Noto Sans" w:cs="Noto Sans"/>
                <w:color w:val="000000"/>
                <w:kern w:val="0"/>
                <w:sz w:val="21"/>
                <w:szCs w:val="21"/>
                <w:lang w:eastAsia="en-IN" w:bidi="hi-IN"/>
                <w14:ligatures w14:val="none"/>
              </w:rPr>
              <w:t>Chg</w:t>
            </w:r>
            <w:proofErr w:type="spellEnd"/>
          </w:p>
        </w:tc>
        <w:tc>
          <w:tcPr>
            <w:tcW w:w="3120" w:type="dxa"/>
            <w:shd w:val="clear" w:color="auto" w:fill="00B0F0"/>
            <w:tcMar>
              <w:top w:w="60" w:type="dxa"/>
              <w:left w:w="60" w:type="dxa"/>
              <w:bottom w:w="60" w:type="dxa"/>
              <w:right w:w="60" w:type="dxa"/>
            </w:tcMar>
            <w:vAlign w:val="center"/>
            <w:hideMark/>
          </w:tcPr>
          <w:p w14:paraId="13C8AD4C"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+6.21% since 12/29/23</w:t>
            </w:r>
          </w:p>
        </w:tc>
        <w:tc>
          <w:tcPr>
            <w:tcW w:w="2565" w:type="dxa"/>
            <w:shd w:val="clear" w:color="auto" w:fill="00B0F0"/>
            <w:tcMar>
              <w:top w:w="60" w:type="dxa"/>
              <w:left w:w="60" w:type="dxa"/>
              <w:bottom w:w="60" w:type="dxa"/>
              <w:right w:w="60" w:type="dxa"/>
            </w:tcMar>
            <w:vAlign w:val="center"/>
            <w:hideMark/>
          </w:tcPr>
          <w:p w14:paraId="14ACFEA0"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+5.57% since 12/29/23</w:t>
            </w:r>
          </w:p>
        </w:tc>
      </w:tr>
      <w:tr w:rsidR="00993A92" w:rsidRPr="00993A92" w14:paraId="167DE815" w14:textId="77777777" w:rsidTr="005C1AD0">
        <w:trPr>
          <w:trHeight w:val="450"/>
          <w:tblCellSpacing w:w="15" w:type="dxa"/>
        </w:trPr>
        <w:tc>
          <w:tcPr>
            <w:tcW w:w="2205" w:type="dxa"/>
            <w:shd w:val="clear" w:color="auto" w:fill="00B0F0"/>
            <w:tcMar>
              <w:top w:w="60" w:type="dxa"/>
              <w:left w:w="120" w:type="dxa"/>
              <w:bottom w:w="60" w:type="dxa"/>
              <w:right w:w="120" w:type="dxa"/>
            </w:tcMar>
            <w:vAlign w:val="center"/>
            <w:hideMark/>
          </w:tcPr>
          <w:p w14:paraId="24391539"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Low</w:t>
            </w:r>
          </w:p>
        </w:tc>
        <w:tc>
          <w:tcPr>
            <w:tcW w:w="3120" w:type="dxa"/>
            <w:shd w:val="clear" w:color="auto" w:fill="00B0F0"/>
            <w:tcMar>
              <w:top w:w="60" w:type="dxa"/>
              <w:left w:w="60" w:type="dxa"/>
              <w:bottom w:w="60" w:type="dxa"/>
              <w:right w:w="60" w:type="dxa"/>
            </w:tcMar>
            <w:vAlign w:val="center"/>
            <w:hideMark/>
          </w:tcPr>
          <w:p w14:paraId="3CEFF85C"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18.80 on 01/03/24</w:t>
            </w:r>
          </w:p>
        </w:tc>
        <w:tc>
          <w:tcPr>
            <w:tcW w:w="2565" w:type="dxa"/>
            <w:shd w:val="clear" w:color="auto" w:fill="00B0F0"/>
            <w:tcMar>
              <w:top w:w="60" w:type="dxa"/>
              <w:left w:w="60" w:type="dxa"/>
              <w:bottom w:w="60" w:type="dxa"/>
              <w:right w:w="60" w:type="dxa"/>
            </w:tcMar>
            <w:vAlign w:val="center"/>
            <w:hideMark/>
          </w:tcPr>
          <w:p w14:paraId="5D17B44B"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53.37 on 01/23/24</w:t>
            </w:r>
          </w:p>
        </w:tc>
      </w:tr>
      <w:tr w:rsidR="00993A92" w:rsidRPr="00993A92" w14:paraId="270F0E03" w14:textId="77777777" w:rsidTr="005C1AD0">
        <w:trPr>
          <w:trHeight w:val="450"/>
          <w:tblCellSpacing w:w="15" w:type="dxa"/>
        </w:trPr>
        <w:tc>
          <w:tcPr>
            <w:tcW w:w="2205" w:type="dxa"/>
            <w:shd w:val="clear" w:color="auto" w:fill="00B0F0"/>
            <w:tcMar>
              <w:top w:w="60" w:type="dxa"/>
              <w:left w:w="120" w:type="dxa"/>
              <w:bottom w:w="60" w:type="dxa"/>
              <w:right w:w="120" w:type="dxa"/>
            </w:tcMar>
            <w:vAlign w:val="center"/>
            <w:hideMark/>
          </w:tcPr>
          <w:p w14:paraId="773D37E1"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High</w:t>
            </w:r>
          </w:p>
        </w:tc>
        <w:tc>
          <w:tcPr>
            <w:tcW w:w="3120" w:type="dxa"/>
            <w:shd w:val="clear" w:color="auto" w:fill="00B0F0"/>
            <w:tcMar>
              <w:top w:w="60" w:type="dxa"/>
              <w:left w:w="60" w:type="dxa"/>
              <w:bottom w:w="60" w:type="dxa"/>
              <w:right w:w="60" w:type="dxa"/>
            </w:tcMar>
            <w:vAlign w:val="center"/>
            <w:hideMark/>
          </w:tcPr>
          <w:p w14:paraId="0295B32B"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20.48 on 03/13/24</w:t>
            </w:r>
          </w:p>
        </w:tc>
        <w:tc>
          <w:tcPr>
            <w:tcW w:w="2565" w:type="dxa"/>
            <w:shd w:val="clear" w:color="auto" w:fill="00B0F0"/>
            <w:tcMar>
              <w:top w:w="60" w:type="dxa"/>
              <w:left w:w="60" w:type="dxa"/>
              <w:bottom w:w="60" w:type="dxa"/>
              <w:right w:w="60" w:type="dxa"/>
            </w:tcMar>
            <w:vAlign w:val="center"/>
            <w:hideMark/>
          </w:tcPr>
          <w:p w14:paraId="440738FC"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58.25 on 03/08/24</w:t>
            </w:r>
          </w:p>
        </w:tc>
      </w:tr>
    </w:tbl>
    <w:p w14:paraId="6B500CD5" w14:textId="77777777" w:rsidR="00226623" w:rsidRPr="00226623" w:rsidRDefault="00226623" w:rsidP="00226623">
      <w:pPr>
        <w:tabs>
          <w:tab w:val="left" w:pos="1065"/>
          <w:tab w:val="center" w:pos="4513"/>
        </w:tabs>
        <w:rPr>
          <w:rFonts w:ascii="Footlight MT Light" w:hAnsi="Footlight MT Light" w:cstheme="majorHAnsi"/>
          <w:color w:val="000000" w:themeColor="text1"/>
          <w:sz w:val="28"/>
          <w:szCs w:val="28"/>
          <w:lang w:val="en-US"/>
        </w:rPr>
      </w:pPr>
    </w:p>
    <w:p w14:paraId="1F4C5F4A" w14:textId="63653809" w:rsidR="00993A92" w:rsidRDefault="00993A92" w:rsidP="006221AF">
      <w:pPr>
        <w:tabs>
          <w:tab w:val="left" w:pos="1065"/>
          <w:tab w:val="center" w:pos="4513"/>
        </w:tabs>
        <w:rPr>
          <w:rFonts w:ascii="Arial Rounded MT Bold" w:hAnsi="Arial Rounded MT Bold" w:cstheme="majorHAnsi"/>
          <w:color w:val="4472C4" w:themeColor="accent1"/>
          <w:sz w:val="32"/>
          <w:szCs w:val="32"/>
          <w:lang w:val="en-US"/>
        </w:rPr>
      </w:pPr>
    </w:p>
    <w:p w14:paraId="237A7875" w14:textId="19E1D867" w:rsidR="00253CC9" w:rsidRPr="00253CC9" w:rsidRDefault="00253CC9" w:rsidP="006221AF">
      <w:pPr>
        <w:tabs>
          <w:tab w:val="left" w:pos="1065"/>
          <w:tab w:val="center" w:pos="4513"/>
        </w:tabs>
        <w:rPr>
          <w:rFonts w:ascii="Times New Roman" w:hAnsi="Times New Roman" w:cs="Times New Roman"/>
          <w:color w:val="4472C4" w:themeColor="accent1"/>
          <w:sz w:val="32"/>
          <w:szCs w:val="32"/>
          <w:lang w:val="en-US"/>
        </w:rPr>
      </w:pPr>
      <w:r>
        <w:rPr>
          <w:rFonts w:ascii="Arial Rounded MT Bold" w:hAnsi="Arial Rounded MT Bold" w:cstheme="majorHAnsi"/>
          <w:color w:val="4472C4" w:themeColor="accent1"/>
          <w:sz w:val="32"/>
          <w:szCs w:val="32"/>
          <w:lang w:val="en-US"/>
        </w:rPr>
        <w:t xml:space="preserve">  </w:t>
      </w:r>
      <w:r w:rsidRPr="00253CC9">
        <w:rPr>
          <w:rFonts w:ascii="Times New Roman" w:hAnsi="Times New Roman" w:cs="Times New Roman"/>
          <w:color w:val="4472C4" w:themeColor="accent1"/>
          <w:sz w:val="32"/>
          <w:szCs w:val="32"/>
          <w:lang w:val="en-US"/>
        </w:rPr>
        <w:t xml:space="preserve">3 </w:t>
      </w:r>
      <w:proofErr w:type="gramStart"/>
      <w:r w:rsidRPr="00253CC9">
        <w:rPr>
          <w:rFonts w:ascii="Times New Roman" w:hAnsi="Times New Roman" w:cs="Times New Roman"/>
          <w:color w:val="4472C4" w:themeColor="accent1"/>
          <w:sz w:val="32"/>
          <w:szCs w:val="32"/>
          <w:lang w:val="en-US"/>
        </w:rPr>
        <w:t>month</w:t>
      </w:r>
      <w:proofErr w:type="gramEnd"/>
    </w:p>
    <w:p w14:paraId="51C0497D" w14:textId="77777777" w:rsidR="00993A92" w:rsidRDefault="00993A92" w:rsidP="006221AF">
      <w:pPr>
        <w:tabs>
          <w:tab w:val="left" w:pos="1065"/>
          <w:tab w:val="center" w:pos="4513"/>
        </w:tabs>
        <w:rPr>
          <w:rFonts w:ascii="Arial Rounded MT Bold" w:hAnsi="Arial Rounded MT Bold" w:cstheme="majorHAnsi"/>
          <w:color w:val="4472C4" w:themeColor="accent1"/>
          <w:sz w:val="32"/>
          <w:szCs w:val="32"/>
          <w:lang w:val="en-US"/>
        </w:rPr>
      </w:pPr>
    </w:p>
    <w:p w14:paraId="3E9D12BB" w14:textId="77777777" w:rsidR="00993A92" w:rsidRDefault="00993A92" w:rsidP="006221AF">
      <w:pPr>
        <w:tabs>
          <w:tab w:val="left" w:pos="1065"/>
          <w:tab w:val="center" w:pos="4513"/>
        </w:tabs>
        <w:rPr>
          <w:rFonts w:ascii="Arial Rounded MT Bold" w:hAnsi="Arial Rounded MT Bold" w:cstheme="majorHAnsi"/>
          <w:color w:val="4472C4" w:themeColor="accent1"/>
          <w:sz w:val="32"/>
          <w:szCs w:val="32"/>
          <w:lang w:val="en-US"/>
        </w:rPr>
      </w:pPr>
    </w:p>
    <w:p w14:paraId="18757A33" w14:textId="77777777" w:rsidR="00993A92" w:rsidRDefault="00993A92" w:rsidP="006221AF">
      <w:pPr>
        <w:tabs>
          <w:tab w:val="left" w:pos="1065"/>
          <w:tab w:val="center" w:pos="4513"/>
        </w:tabs>
        <w:rPr>
          <w:rFonts w:ascii="Arial Rounded MT Bold" w:hAnsi="Arial Rounded MT Bold" w:cstheme="majorHAnsi"/>
          <w:color w:val="4472C4" w:themeColor="accent1"/>
          <w:sz w:val="32"/>
          <w:szCs w:val="32"/>
          <w:lang w:val="en-US"/>
        </w:rPr>
      </w:pPr>
    </w:p>
    <w:p w14:paraId="6BD859A5" w14:textId="77777777" w:rsidR="00993A92" w:rsidRDefault="00993A92" w:rsidP="006221AF">
      <w:pPr>
        <w:tabs>
          <w:tab w:val="left" w:pos="1065"/>
          <w:tab w:val="center" w:pos="4513"/>
        </w:tabs>
        <w:rPr>
          <w:rFonts w:ascii="Arial Rounded MT Bold" w:hAnsi="Arial Rounded MT Bold" w:cstheme="majorHAnsi"/>
          <w:color w:val="4472C4" w:themeColor="accent1"/>
          <w:sz w:val="32"/>
          <w:szCs w:val="32"/>
          <w:lang w:val="en-US"/>
        </w:rPr>
      </w:pPr>
    </w:p>
    <w:p w14:paraId="5D0D262C" w14:textId="77777777" w:rsidR="00993A92" w:rsidRDefault="00993A92" w:rsidP="006221AF">
      <w:pPr>
        <w:tabs>
          <w:tab w:val="left" w:pos="1065"/>
          <w:tab w:val="center" w:pos="4513"/>
        </w:tabs>
        <w:rPr>
          <w:rFonts w:ascii="Arial Rounded MT Bold" w:hAnsi="Arial Rounded MT Bold" w:cstheme="majorHAnsi"/>
          <w:color w:val="4472C4" w:themeColor="accent1"/>
          <w:sz w:val="32"/>
          <w:szCs w:val="32"/>
          <w:lang w:val="en-US"/>
        </w:rPr>
      </w:pPr>
    </w:p>
    <w:p w14:paraId="74DE96BE" w14:textId="1F53F6BF" w:rsidR="00993A92" w:rsidRPr="00253CC9" w:rsidRDefault="00993A92" w:rsidP="006221AF">
      <w:pPr>
        <w:tabs>
          <w:tab w:val="left" w:pos="1065"/>
          <w:tab w:val="center" w:pos="4513"/>
        </w:tabs>
        <w:rPr>
          <w:rFonts w:ascii="Times New Roman" w:hAnsi="Times New Roman" w:cs="Times New Roman"/>
          <w:color w:val="4472C4" w:themeColor="accent1"/>
          <w:sz w:val="32"/>
          <w:szCs w:val="32"/>
          <w:lang w:val="en-US"/>
        </w:rPr>
      </w:pPr>
      <w:r w:rsidRPr="00253CC9">
        <w:rPr>
          <w:rFonts w:ascii="Times New Roman" w:hAnsi="Times New Roman" w:cs="Times New Roman"/>
          <w:color w:val="4472C4" w:themeColor="accent1"/>
          <w:sz w:val="32"/>
          <w:szCs w:val="32"/>
          <w:lang w:val="en-US"/>
        </w:rPr>
        <w:t xml:space="preserve">6 </w:t>
      </w:r>
      <w:proofErr w:type="gramStart"/>
      <w:r w:rsidRPr="00253CC9">
        <w:rPr>
          <w:rFonts w:ascii="Times New Roman" w:hAnsi="Times New Roman" w:cs="Times New Roman"/>
          <w:color w:val="4472C4" w:themeColor="accent1"/>
          <w:sz w:val="32"/>
          <w:szCs w:val="32"/>
          <w:lang w:val="en-US"/>
        </w:rPr>
        <w:t>MONTH</w:t>
      </w:r>
      <w:proofErr w:type="gramEnd"/>
      <w:r w:rsidRPr="00253CC9">
        <w:rPr>
          <w:rFonts w:ascii="Times New Roman" w:hAnsi="Times New Roman" w:cs="Times New Roman"/>
          <w:color w:val="4472C4" w:themeColor="accent1"/>
          <w:sz w:val="32"/>
          <w:szCs w:val="32"/>
          <w:lang w:val="en-US"/>
        </w:rPr>
        <w:t xml:space="preserve"> </w:t>
      </w:r>
    </w:p>
    <w:tbl>
      <w:tblPr>
        <w:tblpPr w:leftFromText="180" w:rightFromText="180" w:vertAnchor="text" w:horzAnchor="margin" w:tblpXSpec="center" w:tblpY="-18"/>
        <w:tblW w:w="9180" w:type="dxa"/>
        <w:tblCellSpacing w:w="15" w:type="dxa"/>
        <w:tblCellMar>
          <w:top w:w="15" w:type="dxa"/>
          <w:left w:w="15" w:type="dxa"/>
          <w:bottom w:w="15" w:type="dxa"/>
          <w:right w:w="15" w:type="dxa"/>
        </w:tblCellMar>
        <w:tblLook w:val="04A0" w:firstRow="1" w:lastRow="0" w:firstColumn="1" w:lastColumn="0" w:noHBand="0" w:noVBand="1"/>
      </w:tblPr>
      <w:tblGrid>
        <w:gridCol w:w="2250"/>
        <w:gridCol w:w="3690"/>
        <w:gridCol w:w="3240"/>
      </w:tblGrid>
      <w:tr w:rsidR="00993A92" w:rsidRPr="00993A92" w14:paraId="4C5C2637" w14:textId="77777777" w:rsidTr="005C1AD0">
        <w:trPr>
          <w:trHeight w:val="450"/>
          <w:tblCellSpacing w:w="15" w:type="dxa"/>
        </w:trPr>
        <w:tc>
          <w:tcPr>
            <w:tcW w:w="2205" w:type="dxa"/>
            <w:shd w:val="clear" w:color="auto" w:fill="9CC2E5" w:themeFill="accent5" w:themeFillTint="99"/>
            <w:tcMar>
              <w:top w:w="60" w:type="dxa"/>
              <w:left w:w="120" w:type="dxa"/>
              <w:bottom w:w="60" w:type="dxa"/>
              <w:right w:w="120" w:type="dxa"/>
            </w:tcMar>
            <w:vAlign w:val="center"/>
            <w:hideMark/>
          </w:tcPr>
          <w:p w14:paraId="15044464"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w:t>
            </w:r>
            <w:proofErr w:type="spellStart"/>
            <w:r w:rsidRPr="00993A92">
              <w:rPr>
                <w:rFonts w:ascii="Noto Sans" w:eastAsia="Times New Roman" w:hAnsi="Noto Sans" w:cs="Noto Sans"/>
                <w:color w:val="000000"/>
                <w:kern w:val="0"/>
                <w:sz w:val="21"/>
                <w:szCs w:val="21"/>
                <w:lang w:eastAsia="en-IN" w:bidi="hi-IN"/>
                <w14:ligatures w14:val="none"/>
              </w:rPr>
              <w:t>Chg</w:t>
            </w:r>
            <w:proofErr w:type="spellEnd"/>
          </w:p>
        </w:tc>
        <w:tc>
          <w:tcPr>
            <w:tcW w:w="3660" w:type="dxa"/>
            <w:shd w:val="clear" w:color="auto" w:fill="9CC2E5" w:themeFill="accent5" w:themeFillTint="99"/>
            <w:tcMar>
              <w:top w:w="60" w:type="dxa"/>
              <w:left w:w="60" w:type="dxa"/>
              <w:bottom w:w="60" w:type="dxa"/>
              <w:right w:w="60" w:type="dxa"/>
            </w:tcMar>
            <w:vAlign w:val="center"/>
            <w:hideMark/>
          </w:tcPr>
          <w:p w14:paraId="5FC0727D"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+11.55% since 09/29/23</w:t>
            </w:r>
          </w:p>
        </w:tc>
        <w:tc>
          <w:tcPr>
            <w:tcW w:w="3195" w:type="dxa"/>
            <w:shd w:val="clear" w:color="auto" w:fill="9CC2E5" w:themeFill="accent5" w:themeFillTint="99"/>
            <w:tcMar>
              <w:top w:w="60" w:type="dxa"/>
              <w:left w:w="60" w:type="dxa"/>
              <w:bottom w:w="60" w:type="dxa"/>
              <w:right w:w="60" w:type="dxa"/>
            </w:tcMar>
            <w:vAlign w:val="center"/>
            <w:hideMark/>
          </w:tcPr>
          <w:p w14:paraId="74F50E28"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+17.33% since 09/29/23</w:t>
            </w:r>
          </w:p>
        </w:tc>
      </w:tr>
      <w:tr w:rsidR="00993A92" w:rsidRPr="00993A92" w14:paraId="72FD6CF5" w14:textId="77777777" w:rsidTr="005C1AD0">
        <w:trPr>
          <w:trHeight w:val="450"/>
          <w:tblCellSpacing w:w="15" w:type="dxa"/>
        </w:trPr>
        <w:tc>
          <w:tcPr>
            <w:tcW w:w="2205" w:type="dxa"/>
            <w:shd w:val="clear" w:color="auto" w:fill="9CC2E5" w:themeFill="accent5" w:themeFillTint="99"/>
            <w:tcMar>
              <w:top w:w="60" w:type="dxa"/>
              <w:left w:w="120" w:type="dxa"/>
              <w:bottom w:w="60" w:type="dxa"/>
              <w:right w:w="120" w:type="dxa"/>
            </w:tcMar>
            <w:vAlign w:val="center"/>
            <w:hideMark/>
          </w:tcPr>
          <w:p w14:paraId="0632DFAE"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Low</w:t>
            </w:r>
          </w:p>
        </w:tc>
        <w:tc>
          <w:tcPr>
            <w:tcW w:w="3660" w:type="dxa"/>
            <w:shd w:val="clear" w:color="auto" w:fill="9CC2E5" w:themeFill="accent5" w:themeFillTint="99"/>
            <w:tcMar>
              <w:top w:w="60" w:type="dxa"/>
              <w:left w:w="60" w:type="dxa"/>
              <w:bottom w:w="60" w:type="dxa"/>
              <w:right w:w="60" w:type="dxa"/>
            </w:tcMar>
            <w:vAlign w:val="center"/>
            <w:hideMark/>
          </w:tcPr>
          <w:p w14:paraId="68BBC590"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16.96 on 10/31/23</w:t>
            </w:r>
          </w:p>
        </w:tc>
        <w:tc>
          <w:tcPr>
            <w:tcW w:w="3195" w:type="dxa"/>
            <w:shd w:val="clear" w:color="auto" w:fill="9CC2E5" w:themeFill="accent5" w:themeFillTint="99"/>
            <w:tcMar>
              <w:top w:w="60" w:type="dxa"/>
              <w:left w:w="60" w:type="dxa"/>
              <w:bottom w:w="60" w:type="dxa"/>
              <w:right w:w="60" w:type="dxa"/>
            </w:tcMar>
            <w:vAlign w:val="center"/>
            <w:hideMark/>
          </w:tcPr>
          <w:p w14:paraId="06971DBA"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46.60 on 10/26/23</w:t>
            </w:r>
          </w:p>
        </w:tc>
      </w:tr>
      <w:tr w:rsidR="00993A92" w:rsidRPr="00993A92" w14:paraId="707C7628" w14:textId="77777777" w:rsidTr="005C1AD0">
        <w:trPr>
          <w:trHeight w:val="450"/>
          <w:tblCellSpacing w:w="15" w:type="dxa"/>
        </w:trPr>
        <w:tc>
          <w:tcPr>
            <w:tcW w:w="2205" w:type="dxa"/>
            <w:shd w:val="clear" w:color="auto" w:fill="9CC2E5" w:themeFill="accent5" w:themeFillTint="99"/>
            <w:tcMar>
              <w:top w:w="60" w:type="dxa"/>
              <w:left w:w="120" w:type="dxa"/>
              <w:bottom w:w="60" w:type="dxa"/>
              <w:right w:w="120" w:type="dxa"/>
            </w:tcMar>
            <w:vAlign w:val="center"/>
            <w:hideMark/>
          </w:tcPr>
          <w:p w14:paraId="7F49DBD3"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High</w:t>
            </w:r>
          </w:p>
        </w:tc>
        <w:tc>
          <w:tcPr>
            <w:tcW w:w="3660" w:type="dxa"/>
            <w:shd w:val="clear" w:color="auto" w:fill="9CC2E5" w:themeFill="accent5" w:themeFillTint="99"/>
            <w:tcMar>
              <w:top w:w="60" w:type="dxa"/>
              <w:left w:w="60" w:type="dxa"/>
              <w:bottom w:w="60" w:type="dxa"/>
              <w:right w:w="60" w:type="dxa"/>
            </w:tcMar>
            <w:vAlign w:val="center"/>
            <w:hideMark/>
          </w:tcPr>
          <w:p w14:paraId="4F83325A"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20.48 on 03/13/24</w:t>
            </w:r>
          </w:p>
        </w:tc>
        <w:tc>
          <w:tcPr>
            <w:tcW w:w="3195" w:type="dxa"/>
            <w:shd w:val="clear" w:color="auto" w:fill="9CC2E5" w:themeFill="accent5" w:themeFillTint="99"/>
            <w:tcMar>
              <w:top w:w="60" w:type="dxa"/>
              <w:left w:w="60" w:type="dxa"/>
              <w:bottom w:w="60" w:type="dxa"/>
              <w:right w:w="60" w:type="dxa"/>
            </w:tcMar>
            <w:vAlign w:val="center"/>
            <w:hideMark/>
          </w:tcPr>
          <w:p w14:paraId="772F748B"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58.25 on 03/08/24</w:t>
            </w:r>
          </w:p>
        </w:tc>
      </w:tr>
    </w:tbl>
    <w:tbl>
      <w:tblPr>
        <w:tblpPr w:leftFromText="180" w:rightFromText="180" w:vertAnchor="text" w:horzAnchor="margin" w:tblpXSpec="center" w:tblpY="2631"/>
        <w:tblW w:w="9990" w:type="dxa"/>
        <w:tblCellSpacing w:w="15" w:type="dxa"/>
        <w:tblCellMar>
          <w:top w:w="15" w:type="dxa"/>
          <w:left w:w="15" w:type="dxa"/>
          <w:bottom w:w="15" w:type="dxa"/>
          <w:right w:w="15" w:type="dxa"/>
        </w:tblCellMar>
        <w:tblLook w:val="04A0" w:firstRow="1" w:lastRow="0" w:firstColumn="1" w:lastColumn="0" w:noHBand="0" w:noVBand="1"/>
      </w:tblPr>
      <w:tblGrid>
        <w:gridCol w:w="1081"/>
        <w:gridCol w:w="2785"/>
        <w:gridCol w:w="2965"/>
        <w:gridCol w:w="3159"/>
      </w:tblGrid>
      <w:tr w:rsidR="00993A92" w:rsidRPr="00993A92" w14:paraId="5CC129A3" w14:textId="77777777" w:rsidTr="005C1AD0">
        <w:trPr>
          <w:gridAfter w:val="3"/>
          <w:wAfter w:w="9388" w:type="dxa"/>
          <w:trHeight w:val="600"/>
          <w:tblCellSpacing w:w="15" w:type="dxa"/>
        </w:trPr>
        <w:tc>
          <w:tcPr>
            <w:tcW w:w="512" w:type="dxa"/>
            <w:tcBorders>
              <w:top w:val="nil"/>
              <w:left w:val="nil"/>
              <w:right w:val="nil"/>
            </w:tcBorders>
            <w:shd w:val="clear" w:color="auto" w:fill="A8D08D" w:themeFill="accent6" w:themeFillTint="99"/>
            <w:tcMar>
              <w:top w:w="150" w:type="dxa"/>
              <w:left w:w="75" w:type="dxa"/>
              <w:bottom w:w="150" w:type="dxa"/>
              <w:right w:w="0" w:type="dxa"/>
            </w:tcMar>
            <w:vAlign w:val="center"/>
            <w:hideMark/>
          </w:tcPr>
          <w:p w14:paraId="186E5BB7" w14:textId="77777777" w:rsidR="00993A92" w:rsidRPr="00993A92" w:rsidRDefault="00993A92" w:rsidP="00993A92">
            <w:pPr>
              <w:spacing w:after="0" w:line="240" w:lineRule="auto"/>
              <w:rPr>
                <w:rFonts w:ascii="Noto Sans" w:eastAsia="Times New Roman" w:hAnsi="Noto Sans" w:cs="Noto Sans"/>
                <w:b/>
                <w:bCs/>
                <w:color w:val="000000"/>
                <w:kern w:val="0"/>
                <w:sz w:val="21"/>
                <w:szCs w:val="21"/>
                <w:lang w:eastAsia="en-IN" w:bidi="hi-IN"/>
                <w14:ligatures w14:val="none"/>
              </w:rPr>
            </w:pPr>
            <w:r w:rsidRPr="00993A92">
              <w:rPr>
                <w:rFonts w:ascii="Noto Sans" w:eastAsia="Times New Roman" w:hAnsi="Noto Sans" w:cs="Noto Sans"/>
                <w:b/>
                <w:bCs/>
                <w:color w:val="000000"/>
                <w:kern w:val="0"/>
                <w:sz w:val="21"/>
                <w:szCs w:val="21"/>
                <w:lang w:eastAsia="en-IN" w:bidi="hi-IN"/>
                <w14:ligatures w14:val="none"/>
              </w:rPr>
              <w:t>Key Statistics</w:t>
            </w:r>
          </w:p>
        </w:tc>
      </w:tr>
      <w:tr w:rsidR="00993A92" w:rsidRPr="00993A92" w14:paraId="0E7A3C43" w14:textId="77777777" w:rsidTr="005C1AD0">
        <w:trPr>
          <w:trHeight w:val="450"/>
          <w:tblCellSpacing w:w="15" w:type="dxa"/>
        </w:trPr>
        <w:tc>
          <w:tcPr>
            <w:tcW w:w="3465" w:type="dxa"/>
            <w:gridSpan w:val="2"/>
            <w:shd w:val="clear" w:color="auto" w:fill="A8D08D" w:themeFill="accent6" w:themeFillTint="99"/>
            <w:tcMar>
              <w:top w:w="60" w:type="dxa"/>
              <w:left w:w="120" w:type="dxa"/>
              <w:bottom w:w="60" w:type="dxa"/>
              <w:right w:w="120" w:type="dxa"/>
            </w:tcMar>
            <w:vAlign w:val="center"/>
            <w:hideMark/>
          </w:tcPr>
          <w:p w14:paraId="796727DB"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Market Capitalization, $K</w:t>
            </w:r>
          </w:p>
        </w:tc>
        <w:tc>
          <w:tcPr>
            <w:tcW w:w="3120" w:type="dxa"/>
            <w:shd w:val="clear" w:color="auto" w:fill="A8D08D" w:themeFill="accent6" w:themeFillTint="99"/>
            <w:tcMar>
              <w:top w:w="60" w:type="dxa"/>
              <w:left w:w="60" w:type="dxa"/>
              <w:bottom w:w="60" w:type="dxa"/>
              <w:right w:w="60" w:type="dxa"/>
            </w:tcMar>
            <w:vAlign w:val="center"/>
            <w:hideMark/>
          </w:tcPr>
          <w:p w14:paraId="0570EE01"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N/A</w:t>
            </w:r>
          </w:p>
        </w:tc>
        <w:tc>
          <w:tcPr>
            <w:tcW w:w="3285" w:type="dxa"/>
            <w:shd w:val="clear" w:color="auto" w:fill="A8D08D" w:themeFill="accent6" w:themeFillTint="99"/>
            <w:tcMar>
              <w:top w:w="60" w:type="dxa"/>
              <w:left w:w="60" w:type="dxa"/>
              <w:bottom w:w="60" w:type="dxa"/>
              <w:right w:w="60" w:type="dxa"/>
            </w:tcMar>
            <w:vAlign w:val="center"/>
            <w:hideMark/>
          </w:tcPr>
          <w:p w14:paraId="58675023"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142,400</w:t>
            </w:r>
          </w:p>
        </w:tc>
      </w:tr>
      <w:tr w:rsidR="00993A92" w:rsidRPr="00993A92" w14:paraId="105DE5AE" w14:textId="77777777" w:rsidTr="005C1AD0">
        <w:trPr>
          <w:trHeight w:val="450"/>
          <w:tblCellSpacing w:w="15" w:type="dxa"/>
        </w:trPr>
        <w:tc>
          <w:tcPr>
            <w:tcW w:w="3465" w:type="dxa"/>
            <w:gridSpan w:val="2"/>
            <w:shd w:val="clear" w:color="auto" w:fill="A8D08D" w:themeFill="accent6" w:themeFillTint="99"/>
            <w:tcMar>
              <w:top w:w="60" w:type="dxa"/>
              <w:left w:w="120" w:type="dxa"/>
              <w:bottom w:w="60" w:type="dxa"/>
              <w:right w:w="120" w:type="dxa"/>
            </w:tcMar>
            <w:vAlign w:val="center"/>
            <w:hideMark/>
          </w:tcPr>
          <w:p w14:paraId="02669F40"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Shares Outstanding, K</w:t>
            </w:r>
          </w:p>
        </w:tc>
        <w:tc>
          <w:tcPr>
            <w:tcW w:w="3120" w:type="dxa"/>
            <w:shd w:val="clear" w:color="auto" w:fill="A8D08D" w:themeFill="accent6" w:themeFillTint="99"/>
            <w:tcMar>
              <w:top w:w="60" w:type="dxa"/>
              <w:left w:w="60" w:type="dxa"/>
              <w:bottom w:w="60" w:type="dxa"/>
              <w:right w:w="60" w:type="dxa"/>
            </w:tcMar>
            <w:vAlign w:val="center"/>
            <w:hideMark/>
          </w:tcPr>
          <w:p w14:paraId="35F8039D"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N/A</w:t>
            </w:r>
          </w:p>
        </w:tc>
        <w:tc>
          <w:tcPr>
            <w:tcW w:w="3285" w:type="dxa"/>
            <w:shd w:val="clear" w:color="auto" w:fill="A8D08D" w:themeFill="accent6" w:themeFillTint="99"/>
            <w:tcMar>
              <w:top w:w="60" w:type="dxa"/>
              <w:left w:w="60" w:type="dxa"/>
              <w:bottom w:w="60" w:type="dxa"/>
              <w:right w:w="60" w:type="dxa"/>
            </w:tcMar>
            <w:vAlign w:val="center"/>
            <w:hideMark/>
          </w:tcPr>
          <w:p w14:paraId="06AF5BB5"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2,500</w:t>
            </w:r>
          </w:p>
        </w:tc>
      </w:tr>
      <w:tr w:rsidR="00993A92" w:rsidRPr="00993A92" w14:paraId="60C950B5" w14:textId="77777777" w:rsidTr="005C1AD0">
        <w:trPr>
          <w:trHeight w:val="450"/>
          <w:tblCellSpacing w:w="15" w:type="dxa"/>
        </w:trPr>
        <w:tc>
          <w:tcPr>
            <w:tcW w:w="3465" w:type="dxa"/>
            <w:gridSpan w:val="2"/>
            <w:shd w:val="clear" w:color="auto" w:fill="A8D08D" w:themeFill="accent6" w:themeFillTint="99"/>
            <w:tcMar>
              <w:top w:w="60" w:type="dxa"/>
              <w:left w:w="120" w:type="dxa"/>
              <w:bottom w:w="60" w:type="dxa"/>
              <w:right w:w="120" w:type="dxa"/>
            </w:tcMar>
            <w:vAlign w:val="center"/>
            <w:hideMark/>
          </w:tcPr>
          <w:p w14:paraId="7D40FD27"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Annual Sales</w:t>
            </w:r>
          </w:p>
        </w:tc>
        <w:tc>
          <w:tcPr>
            <w:tcW w:w="3120" w:type="dxa"/>
            <w:shd w:val="clear" w:color="auto" w:fill="A8D08D" w:themeFill="accent6" w:themeFillTint="99"/>
            <w:tcMar>
              <w:top w:w="60" w:type="dxa"/>
              <w:left w:w="60" w:type="dxa"/>
              <w:bottom w:w="60" w:type="dxa"/>
              <w:right w:w="60" w:type="dxa"/>
            </w:tcMar>
            <w:vAlign w:val="center"/>
            <w:hideMark/>
          </w:tcPr>
          <w:p w14:paraId="413CC32B"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0</w:t>
            </w:r>
          </w:p>
        </w:tc>
        <w:tc>
          <w:tcPr>
            <w:tcW w:w="3285" w:type="dxa"/>
            <w:shd w:val="clear" w:color="auto" w:fill="A8D08D" w:themeFill="accent6" w:themeFillTint="99"/>
            <w:tcMar>
              <w:top w:w="60" w:type="dxa"/>
              <w:left w:w="60" w:type="dxa"/>
              <w:bottom w:w="60" w:type="dxa"/>
              <w:right w:w="60" w:type="dxa"/>
            </w:tcMar>
            <w:vAlign w:val="center"/>
            <w:hideMark/>
          </w:tcPr>
          <w:p w14:paraId="53182827"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0</w:t>
            </w:r>
          </w:p>
        </w:tc>
      </w:tr>
      <w:tr w:rsidR="00993A92" w:rsidRPr="00993A92" w14:paraId="64926122" w14:textId="77777777" w:rsidTr="005C1AD0">
        <w:trPr>
          <w:trHeight w:val="450"/>
          <w:tblCellSpacing w:w="15" w:type="dxa"/>
        </w:trPr>
        <w:tc>
          <w:tcPr>
            <w:tcW w:w="3465" w:type="dxa"/>
            <w:gridSpan w:val="2"/>
            <w:shd w:val="clear" w:color="auto" w:fill="A8D08D" w:themeFill="accent6" w:themeFillTint="99"/>
            <w:tcMar>
              <w:top w:w="60" w:type="dxa"/>
              <w:left w:w="120" w:type="dxa"/>
              <w:bottom w:w="60" w:type="dxa"/>
              <w:right w:w="120" w:type="dxa"/>
            </w:tcMar>
            <w:vAlign w:val="center"/>
            <w:hideMark/>
          </w:tcPr>
          <w:p w14:paraId="262A2937"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Annual Net Income</w:t>
            </w:r>
          </w:p>
        </w:tc>
        <w:tc>
          <w:tcPr>
            <w:tcW w:w="3120" w:type="dxa"/>
            <w:shd w:val="clear" w:color="auto" w:fill="A8D08D" w:themeFill="accent6" w:themeFillTint="99"/>
            <w:tcMar>
              <w:top w:w="60" w:type="dxa"/>
              <w:left w:w="60" w:type="dxa"/>
              <w:bottom w:w="60" w:type="dxa"/>
              <w:right w:w="60" w:type="dxa"/>
            </w:tcMar>
            <w:vAlign w:val="center"/>
            <w:hideMark/>
          </w:tcPr>
          <w:p w14:paraId="3A7BE751"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0</w:t>
            </w:r>
          </w:p>
        </w:tc>
        <w:tc>
          <w:tcPr>
            <w:tcW w:w="3285" w:type="dxa"/>
            <w:shd w:val="clear" w:color="auto" w:fill="A8D08D" w:themeFill="accent6" w:themeFillTint="99"/>
            <w:tcMar>
              <w:top w:w="60" w:type="dxa"/>
              <w:left w:w="60" w:type="dxa"/>
              <w:bottom w:w="60" w:type="dxa"/>
              <w:right w:w="60" w:type="dxa"/>
            </w:tcMar>
            <w:vAlign w:val="center"/>
            <w:hideMark/>
          </w:tcPr>
          <w:p w14:paraId="3E65DB14"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0</w:t>
            </w:r>
          </w:p>
        </w:tc>
      </w:tr>
      <w:tr w:rsidR="00993A92" w:rsidRPr="00993A92" w14:paraId="542FEC6C" w14:textId="77777777" w:rsidTr="005C1AD0">
        <w:trPr>
          <w:trHeight w:val="450"/>
          <w:tblCellSpacing w:w="15" w:type="dxa"/>
        </w:trPr>
        <w:tc>
          <w:tcPr>
            <w:tcW w:w="3465" w:type="dxa"/>
            <w:gridSpan w:val="2"/>
            <w:shd w:val="clear" w:color="auto" w:fill="A8D08D" w:themeFill="accent6" w:themeFillTint="99"/>
            <w:tcMar>
              <w:top w:w="60" w:type="dxa"/>
              <w:left w:w="120" w:type="dxa"/>
              <w:bottom w:w="60" w:type="dxa"/>
              <w:right w:w="120" w:type="dxa"/>
            </w:tcMar>
            <w:vAlign w:val="center"/>
            <w:hideMark/>
          </w:tcPr>
          <w:p w14:paraId="5EA55182"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Last Quarter Sales</w:t>
            </w:r>
          </w:p>
        </w:tc>
        <w:tc>
          <w:tcPr>
            <w:tcW w:w="3120" w:type="dxa"/>
            <w:shd w:val="clear" w:color="auto" w:fill="A8D08D" w:themeFill="accent6" w:themeFillTint="99"/>
            <w:tcMar>
              <w:top w:w="60" w:type="dxa"/>
              <w:left w:w="60" w:type="dxa"/>
              <w:bottom w:w="60" w:type="dxa"/>
              <w:right w:w="60" w:type="dxa"/>
            </w:tcMar>
            <w:vAlign w:val="center"/>
            <w:hideMark/>
          </w:tcPr>
          <w:p w14:paraId="0734C13F"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N/A</w:t>
            </w:r>
          </w:p>
        </w:tc>
        <w:tc>
          <w:tcPr>
            <w:tcW w:w="3285" w:type="dxa"/>
            <w:shd w:val="clear" w:color="auto" w:fill="A8D08D" w:themeFill="accent6" w:themeFillTint="99"/>
            <w:tcMar>
              <w:top w:w="60" w:type="dxa"/>
              <w:left w:w="60" w:type="dxa"/>
              <w:bottom w:w="60" w:type="dxa"/>
              <w:right w:w="60" w:type="dxa"/>
            </w:tcMar>
            <w:vAlign w:val="center"/>
            <w:hideMark/>
          </w:tcPr>
          <w:p w14:paraId="0DE63946"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N/A</w:t>
            </w:r>
          </w:p>
        </w:tc>
      </w:tr>
      <w:tr w:rsidR="00993A92" w:rsidRPr="00993A92" w14:paraId="52988A35" w14:textId="77777777" w:rsidTr="005C1AD0">
        <w:trPr>
          <w:trHeight w:val="450"/>
          <w:tblCellSpacing w:w="15" w:type="dxa"/>
        </w:trPr>
        <w:tc>
          <w:tcPr>
            <w:tcW w:w="3465" w:type="dxa"/>
            <w:gridSpan w:val="2"/>
            <w:shd w:val="clear" w:color="auto" w:fill="A8D08D" w:themeFill="accent6" w:themeFillTint="99"/>
            <w:tcMar>
              <w:top w:w="60" w:type="dxa"/>
              <w:left w:w="120" w:type="dxa"/>
              <w:bottom w:w="60" w:type="dxa"/>
              <w:right w:w="120" w:type="dxa"/>
            </w:tcMar>
            <w:vAlign w:val="center"/>
            <w:hideMark/>
          </w:tcPr>
          <w:p w14:paraId="4D8DDBB4"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Last Quarter Net Income</w:t>
            </w:r>
          </w:p>
        </w:tc>
        <w:tc>
          <w:tcPr>
            <w:tcW w:w="3120" w:type="dxa"/>
            <w:shd w:val="clear" w:color="auto" w:fill="A8D08D" w:themeFill="accent6" w:themeFillTint="99"/>
            <w:tcMar>
              <w:top w:w="60" w:type="dxa"/>
              <w:left w:w="60" w:type="dxa"/>
              <w:bottom w:w="60" w:type="dxa"/>
              <w:right w:w="60" w:type="dxa"/>
            </w:tcMar>
            <w:vAlign w:val="center"/>
            <w:hideMark/>
          </w:tcPr>
          <w:p w14:paraId="56325484"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N/A</w:t>
            </w:r>
          </w:p>
        </w:tc>
        <w:tc>
          <w:tcPr>
            <w:tcW w:w="3285" w:type="dxa"/>
            <w:shd w:val="clear" w:color="auto" w:fill="A8D08D" w:themeFill="accent6" w:themeFillTint="99"/>
            <w:tcMar>
              <w:top w:w="60" w:type="dxa"/>
              <w:left w:w="60" w:type="dxa"/>
              <w:bottom w:w="60" w:type="dxa"/>
              <w:right w:w="60" w:type="dxa"/>
            </w:tcMar>
            <w:vAlign w:val="center"/>
            <w:hideMark/>
          </w:tcPr>
          <w:p w14:paraId="63E13AC5"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N/A</w:t>
            </w:r>
          </w:p>
        </w:tc>
      </w:tr>
      <w:tr w:rsidR="00993A92" w:rsidRPr="00993A92" w14:paraId="176033D2" w14:textId="77777777" w:rsidTr="005C1AD0">
        <w:trPr>
          <w:trHeight w:val="450"/>
          <w:tblCellSpacing w:w="15" w:type="dxa"/>
        </w:trPr>
        <w:tc>
          <w:tcPr>
            <w:tcW w:w="3465" w:type="dxa"/>
            <w:gridSpan w:val="2"/>
            <w:shd w:val="clear" w:color="auto" w:fill="A8D08D" w:themeFill="accent6" w:themeFillTint="99"/>
            <w:tcMar>
              <w:top w:w="60" w:type="dxa"/>
              <w:left w:w="120" w:type="dxa"/>
              <w:bottom w:w="60" w:type="dxa"/>
              <w:right w:w="120" w:type="dxa"/>
            </w:tcMar>
            <w:vAlign w:val="center"/>
            <w:hideMark/>
          </w:tcPr>
          <w:p w14:paraId="40FAE9A6" w14:textId="77777777" w:rsidR="00993A92" w:rsidRPr="00993A92" w:rsidRDefault="00993A92" w:rsidP="00993A92">
            <w:pPr>
              <w:spacing w:after="0" w:line="240" w:lineRule="auto"/>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lastRenderedPageBreak/>
              <w:t>60-Month Beta</w:t>
            </w:r>
          </w:p>
        </w:tc>
        <w:tc>
          <w:tcPr>
            <w:tcW w:w="3120" w:type="dxa"/>
            <w:shd w:val="clear" w:color="auto" w:fill="A8D08D" w:themeFill="accent6" w:themeFillTint="99"/>
            <w:tcMar>
              <w:top w:w="60" w:type="dxa"/>
              <w:left w:w="60" w:type="dxa"/>
              <w:bottom w:w="60" w:type="dxa"/>
              <w:right w:w="60" w:type="dxa"/>
            </w:tcMar>
            <w:vAlign w:val="center"/>
            <w:hideMark/>
          </w:tcPr>
          <w:p w14:paraId="74E24956"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N/A</w:t>
            </w:r>
          </w:p>
        </w:tc>
        <w:tc>
          <w:tcPr>
            <w:tcW w:w="3285" w:type="dxa"/>
            <w:shd w:val="clear" w:color="auto" w:fill="A8D08D" w:themeFill="accent6" w:themeFillTint="99"/>
            <w:tcMar>
              <w:top w:w="60" w:type="dxa"/>
              <w:left w:w="60" w:type="dxa"/>
              <w:bottom w:w="60" w:type="dxa"/>
              <w:right w:w="60" w:type="dxa"/>
            </w:tcMar>
            <w:vAlign w:val="center"/>
            <w:hideMark/>
          </w:tcPr>
          <w:p w14:paraId="282465C0" w14:textId="77777777" w:rsidR="00993A92" w:rsidRPr="00993A92" w:rsidRDefault="00993A92" w:rsidP="00993A92">
            <w:pPr>
              <w:spacing w:after="0" w:line="240" w:lineRule="auto"/>
              <w:jc w:val="center"/>
              <w:rPr>
                <w:rFonts w:ascii="Noto Sans" w:eastAsia="Times New Roman" w:hAnsi="Noto Sans" w:cs="Noto Sans"/>
                <w:color w:val="000000"/>
                <w:kern w:val="0"/>
                <w:sz w:val="21"/>
                <w:szCs w:val="21"/>
                <w:lang w:eastAsia="en-IN" w:bidi="hi-IN"/>
                <w14:ligatures w14:val="none"/>
              </w:rPr>
            </w:pPr>
            <w:r w:rsidRPr="00993A92">
              <w:rPr>
                <w:rFonts w:ascii="Noto Sans" w:eastAsia="Times New Roman" w:hAnsi="Noto Sans" w:cs="Noto Sans"/>
                <w:color w:val="000000"/>
                <w:kern w:val="0"/>
                <w:sz w:val="21"/>
                <w:szCs w:val="21"/>
                <w:lang w:eastAsia="en-IN" w:bidi="hi-IN"/>
                <w14:ligatures w14:val="none"/>
              </w:rPr>
              <w:t>0.72</w:t>
            </w:r>
          </w:p>
        </w:tc>
      </w:tr>
    </w:tbl>
    <w:p w14:paraId="1E4B8FAF" w14:textId="77777777" w:rsidR="00993A92" w:rsidRDefault="00993A92" w:rsidP="006221AF">
      <w:pPr>
        <w:tabs>
          <w:tab w:val="left" w:pos="1065"/>
          <w:tab w:val="center" w:pos="4513"/>
        </w:tabs>
        <w:rPr>
          <w:rFonts w:ascii="Arial Rounded MT Bold" w:hAnsi="Arial Rounded MT Bold" w:cstheme="majorHAnsi"/>
          <w:color w:val="4472C4" w:themeColor="accent1"/>
          <w:sz w:val="32"/>
          <w:szCs w:val="32"/>
          <w:lang w:val="en-US"/>
        </w:rPr>
      </w:pPr>
    </w:p>
    <w:p w14:paraId="3B039EAA" w14:textId="77777777" w:rsidR="00993A92" w:rsidRDefault="00993A92" w:rsidP="006221AF">
      <w:pPr>
        <w:tabs>
          <w:tab w:val="left" w:pos="1065"/>
          <w:tab w:val="center" w:pos="4513"/>
        </w:tabs>
        <w:rPr>
          <w:rFonts w:ascii="Arial Rounded MT Bold" w:hAnsi="Arial Rounded MT Bold" w:cstheme="majorHAnsi"/>
          <w:color w:val="4472C4" w:themeColor="accent1"/>
          <w:sz w:val="32"/>
          <w:szCs w:val="32"/>
          <w:lang w:val="en-US"/>
        </w:rPr>
      </w:pPr>
    </w:p>
    <w:p w14:paraId="0B6079F3" w14:textId="4BF55AAA" w:rsidR="00993A92" w:rsidRPr="008F314D" w:rsidRDefault="001A20C5" w:rsidP="005C1AD0">
      <w:pPr>
        <w:tabs>
          <w:tab w:val="left" w:pos="1065"/>
          <w:tab w:val="center" w:pos="4513"/>
        </w:tabs>
        <w:rPr>
          <w:rFonts w:ascii="Arial Rounded MT Bold" w:hAnsi="Arial Rounded MT Bold" w:cstheme="majorHAnsi"/>
          <w:color w:val="171717" w:themeColor="background2" w:themeShade="1A"/>
          <w:sz w:val="32"/>
          <w:szCs w:val="32"/>
          <w:lang w:val="en-US"/>
          <w:rPrChange w:id="0" w:author="Gayithri Naidu" w:date="2024-04-23T13:40:00Z" w16du:dateUtc="2024-04-23T08:10:00Z">
            <w:rPr>
              <w:rFonts w:ascii="Arial Rounded MT Bold" w:hAnsi="Arial Rounded MT Bold" w:cstheme="majorHAnsi"/>
              <w:color w:val="4472C4" w:themeColor="accent1"/>
              <w:sz w:val="32"/>
              <w:szCs w:val="32"/>
              <w:lang w:val="en-US"/>
            </w:rPr>
          </w:rPrChange>
        </w:rPr>
      </w:pPr>
      <w:r w:rsidRPr="008F314D">
        <w:rPr>
          <w:rFonts w:ascii="Times New Roman" w:hAnsi="Times New Roman" w:cs="Times New Roman"/>
          <w:color w:val="171717" w:themeColor="background2" w:themeShade="1A"/>
          <w:sz w:val="32"/>
          <w:szCs w:val="32"/>
          <w:lang w:val="en-US"/>
          <w:rPrChange w:id="1" w:author="Gayithri Naidu" w:date="2024-04-23T13:40:00Z" w16du:dateUtc="2024-04-23T08:10:00Z">
            <w:rPr>
              <w:rFonts w:ascii="Times New Roman" w:hAnsi="Times New Roman" w:cs="Times New Roman"/>
              <w:color w:val="4472C4" w:themeColor="accent1"/>
              <w:sz w:val="32"/>
              <w:szCs w:val="32"/>
              <w:lang w:val="en-US"/>
            </w:rPr>
          </w:rPrChange>
        </w:rPr>
        <w:t>KEY EVENTS</w:t>
      </w:r>
      <w:r w:rsidRPr="008F314D">
        <w:rPr>
          <w:rFonts w:ascii="Arial Rounded MT Bold" w:hAnsi="Arial Rounded MT Bold" w:cstheme="majorHAnsi"/>
          <w:color w:val="171717" w:themeColor="background2" w:themeShade="1A"/>
          <w:sz w:val="32"/>
          <w:szCs w:val="32"/>
          <w:lang w:val="en-US"/>
          <w:rPrChange w:id="2" w:author="Gayithri Naidu" w:date="2024-04-23T13:40:00Z" w16du:dateUtc="2024-04-23T08:10:00Z">
            <w:rPr>
              <w:rFonts w:ascii="Arial Rounded MT Bold" w:hAnsi="Arial Rounded MT Bold" w:cstheme="majorHAnsi"/>
              <w:color w:val="4472C4" w:themeColor="accent1"/>
              <w:sz w:val="32"/>
              <w:szCs w:val="32"/>
              <w:lang w:val="en-US"/>
            </w:rPr>
          </w:rPrChange>
        </w:rPr>
        <w:t>:</w:t>
      </w:r>
    </w:p>
    <w:p w14:paraId="13B7246F" w14:textId="77777777" w:rsidR="001A20C5" w:rsidRPr="008F314D" w:rsidRDefault="001A20C5" w:rsidP="005C1AD0">
      <w:pPr>
        <w:tabs>
          <w:tab w:val="left" w:pos="1065"/>
          <w:tab w:val="center" w:pos="4513"/>
        </w:tabs>
        <w:rPr>
          <w:rFonts w:ascii="Arial Rounded MT Bold" w:hAnsi="Arial Rounded MT Bold" w:cstheme="majorHAnsi"/>
          <w:color w:val="171717" w:themeColor="background2" w:themeShade="1A"/>
          <w:sz w:val="32"/>
          <w:szCs w:val="32"/>
          <w:lang w:val="en-US"/>
          <w:rPrChange w:id="3" w:author="Gayithri Naidu" w:date="2024-04-23T13:40:00Z" w16du:dateUtc="2024-04-23T08:10:00Z">
            <w:rPr>
              <w:rFonts w:ascii="Arial Rounded MT Bold" w:hAnsi="Arial Rounded MT Bold" w:cstheme="majorHAnsi"/>
              <w:color w:val="4472C4" w:themeColor="accent1"/>
              <w:sz w:val="32"/>
              <w:szCs w:val="32"/>
              <w:lang w:val="en-US"/>
            </w:rPr>
          </w:rPrChange>
        </w:rPr>
      </w:pPr>
    </w:p>
    <w:p w14:paraId="50157770" w14:textId="77777777" w:rsidR="001A20C5" w:rsidRPr="008F314D" w:rsidRDefault="001A20C5" w:rsidP="005C1AD0">
      <w:pPr>
        <w:spacing w:after="105" w:line="630" w:lineRule="atLeast"/>
        <w:outlineLvl w:val="0"/>
        <w:rPr>
          <w:rFonts w:ascii="Times New Roman" w:eastAsia="Times New Roman" w:hAnsi="Times New Roman" w:cs="Times New Roman"/>
          <w:b/>
          <w:bCs/>
          <w:color w:val="171717" w:themeColor="background2" w:themeShade="1A"/>
          <w:kern w:val="36"/>
          <w:sz w:val="36"/>
          <w:szCs w:val="36"/>
          <w:lang w:eastAsia="en-IN" w:bidi="hi-IN"/>
          <w14:ligatures w14:val="none"/>
          <w:rPrChange w:id="4" w:author="Gayithri Naidu" w:date="2024-04-23T13:40:00Z" w16du:dateUtc="2024-04-23T08:10:00Z">
            <w:rPr>
              <w:rFonts w:ascii="Times New Roman" w:eastAsia="Times New Roman" w:hAnsi="Times New Roman" w:cs="Times New Roman"/>
              <w:b/>
              <w:bCs/>
              <w:color w:val="000000"/>
              <w:kern w:val="36"/>
              <w:sz w:val="36"/>
              <w:szCs w:val="36"/>
              <w:lang w:eastAsia="en-IN" w:bidi="hi-IN"/>
              <w14:ligatures w14:val="none"/>
            </w:rPr>
          </w:rPrChange>
        </w:rPr>
      </w:pPr>
      <w:r w:rsidRPr="008F314D">
        <w:rPr>
          <w:rFonts w:ascii="Times New Roman" w:eastAsia="Times New Roman" w:hAnsi="Times New Roman" w:cs="Times New Roman"/>
          <w:b/>
          <w:bCs/>
          <w:color w:val="171717" w:themeColor="background2" w:themeShade="1A"/>
          <w:kern w:val="36"/>
          <w:sz w:val="36"/>
          <w:szCs w:val="36"/>
          <w:lang w:eastAsia="en-IN" w:bidi="hi-IN"/>
          <w14:ligatures w14:val="none"/>
          <w:rPrChange w:id="5" w:author="Gayithri Naidu" w:date="2024-04-23T13:40:00Z" w16du:dateUtc="2024-04-23T08:10:00Z">
            <w:rPr>
              <w:rFonts w:ascii="Times New Roman" w:eastAsia="Times New Roman" w:hAnsi="Times New Roman" w:cs="Times New Roman"/>
              <w:b/>
              <w:bCs/>
              <w:color w:val="000000"/>
              <w:kern w:val="36"/>
              <w:sz w:val="36"/>
              <w:szCs w:val="36"/>
              <w:lang w:eastAsia="en-IN" w:bidi="hi-IN"/>
              <w14:ligatures w14:val="none"/>
            </w:rPr>
          </w:rPrChange>
        </w:rPr>
        <w:t>JPMorgan, Citi, Wells Fargo beat expectations with first-quarter earnings riding on interest rate hikes</w:t>
      </w:r>
    </w:p>
    <w:p w14:paraId="039B82AF" w14:textId="77777777" w:rsidR="00253CC9" w:rsidRPr="00253CC9" w:rsidRDefault="00253CC9" w:rsidP="005C1AD0">
      <w:pPr>
        <w:spacing w:after="105" w:line="630" w:lineRule="atLeast"/>
        <w:outlineLvl w:val="0"/>
        <w:rPr>
          <w:rFonts w:ascii="Times New Roman" w:eastAsia="Times New Roman" w:hAnsi="Times New Roman" w:cs="Times New Roman"/>
          <w:b/>
          <w:bCs/>
          <w:color w:val="000000"/>
          <w:kern w:val="36"/>
          <w:sz w:val="36"/>
          <w:szCs w:val="36"/>
          <w:lang w:eastAsia="en-IN" w:bidi="hi-IN"/>
          <w14:ligatures w14:val="none"/>
        </w:rPr>
      </w:pPr>
    </w:p>
    <w:p w14:paraId="6293E04C" w14:textId="77777777" w:rsidR="001A20C5" w:rsidRPr="005C1AD0" w:rsidRDefault="001A20C5" w:rsidP="005C1AD0">
      <w:pPr>
        <w:spacing w:line="360" w:lineRule="atLeast"/>
        <w:outlineLvl w:val="1"/>
        <w:rPr>
          <w:rFonts w:ascii="Arial" w:eastAsia="Times New Roman" w:hAnsi="Arial" w:cs="Arial"/>
          <w:i/>
          <w:iCs/>
          <w:color w:val="000000"/>
          <w:kern w:val="0"/>
          <w:sz w:val="24"/>
          <w:szCs w:val="24"/>
          <w:lang w:eastAsia="en-IN" w:bidi="hi-IN"/>
          <w14:ligatures w14:val="none"/>
        </w:rPr>
      </w:pPr>
      <w:r w:rsidRPr="005C1AD0">
        <w:rPr>
          <w:rFonts w:ascii="Arial" w:eastAsia="Times New Roman" w:hAnsi="Arial" w:cs="Arial"/>
          <w:i/>
          <w:iCs/>
          <w:color w:val="000000"/>
          <w:kern w:val="0"/>
          <w:sz w:val="24"/>
          <w:szCs w:val="24"/>
          <w:lang w:eastAsia="en-IN" w:bidi="hi-IN"/>
          <w14:ligatures w14:val="none"/>
        </w:rPr>
        <w:t>These banks were able to brush off the crisis and set aside billions of dollars in case of loan defaults as the economic outlook darkened</w:t>
      </w:r>
    </w:p>
    <w:p w14:paraId="5A5AFFF5" w14:textId="3E589ED2" w:rsidR="001A20C5" w:rsidRPr="005C1AD0" w:rsidRDefault="001A20C5" w:rsidP="005C1AD0">
      <w:pPr>
        <w:pStyle w:val="ListParagraph"/>
        <w:numPr>
          <w:ilvl w:val="0"/>
          <w:numId w:val="4"/>
        </w:numPr>
        <w:tabs>
          <w:tab w:val="left" w:pos="1065"/>
          <w:tab w:val="center" w:pos="4513"/>
        </w:tabs>
        <w:rPr>
          <w:rFonts w:ascii="Arial" w:hAnsi="Arial" w:cs="Arial"/>
          <w:i/>
          <w:iCs/>
          <w:color w:val="4472C4" w:themeColor="accent1"/>
          <w:sz w:val="24"/>
          <w:szCs w:val="24"/>
          <w:lang w:val="en-US"/>
        </w:rPr>
      </w:pPr>
      <w:r w:rsidRPr="005C1AD0">
        <w:rPr>
          <w:rFonts w:ascii="Arial" w:hAnsi="Arial" w:cs="Arial"/>
          <w:i/>
          <w:iCs/>
          <w:color w:val="000000"/>
          <w:sz w:val="24"/>
          <w:szCs w:val="24"/>
        </w:rPr>
        <w:t>In the first quarter of 2023, JPMorgan Chase &amp; Co, Citigroup, and Wells Fargo &amp; Co reported impressive earnings due to higher interest payments, despite the banking crisis triggered by the collapse of two regional lenders. These banks were able to brush off the crisis and set aside billions of dollars in case of loan defaults as the economic outlook darkened.</w:t>
      </w:r>
    </w:p>
    <w:p w14:paraId="240C9CB3" w14:textId="3183680B" w:rsidR="001A20C5" w:rsidRPr="005C1AD0" w:rsidRDefault="001A20C5" w:rsidP="005C1AD0">
      <w:pPr>
        <w:pStyle w:val="NormalWeb"/>
        <w:numPr>
          <w:ilvl w:val="0"/>
          <w:numId w:val="4"/>
        </w:numPr>
        <w:spacing w:before="0" w:beforeAutospacing="0" w:after="150" w:afterAutospacing="0" w:line="420" w:lineRule="atLeast"/>
        <w:rPr>
          <w:rFonts w:ascii="Arial" w:hAnsi="Arial" w:cs="Arial"/>
          <w:i/>
          <w:iCs/>
          <w:color w:val="000000"/>
        </w:rPr>
      </w:pPr>
      <w:r w:rsidRPr="005C1AD0">
        <w:rPr>
          <w:rFonts w:ascii="Arial" w:hAnsi="Arial" w:cs="Arial"/>
          <w:i/>
          <w:iCs/>
          <w:color w:val="000000"/>
        </w:rPr>
        <w:t xml:space="preserve">JPMorgan CEO Jamie </w:t>
      </w:r>
      <w:proofErr w:type="spellStart"/>
      <w:r w:rsidRPr="005C1AD0">
        <w:rPr>
          <w:rFonts w:ascii="Arial" w:hAnsi="Arial" w:cs="Arial"/>
          <w:i/>
          <w:iCs/>
          <w:color w:val="000000"/>
        </w:rPr>
        <w:t>Dimon</w:t>
      </w:r>
      <w:proofErr w:type="spellEnd"/>
      <w:r w:rsidRPr="005C1AD0">
        <w:rPr>
          <w:rFonts w:ascii="Arial" w:hAnsi="Arial" w:cs="Arial"/>
          <w:i/>
          <w:iCs/>
          <w:color w:val="000000"/>
        </w:rPr>
        <w:t xml:space="preserve"> warned that although the US economy remains strong, the recent banking crisis could make lenders more cautious and impact consumer spending. "The storm clouds that we have been monitoring for the past year remain on the horizon, and the banking industry turmoil adds to these risks," </w:t>
      </w:r>
      <w:proofErr w:type="spellStart"/>
      <w:r w:rsidRPr="005C1AD0">
        <w:rPr>
          <w:rFonts w:ascii="Arial" w:hAnsi="Arial" w:cs="Arial"/>
          <w:i/>
          <w:iCs/>
          <w:color w:val="000000"/>
        </w:rPr>
        <w:t>Dimon</w:t>
      </w:r>
      <w:proofErr w:type="spellEnd"/>
      <w:r w:rsidRPr="005C1AD0">
        <w:rPr>
          <w:rFonts w:ascii="Arial" w:hAnsi="Arial" w:cs="Arial"/>
          <w:i/>
          <w:iCs/>
          <w:color w:val="000000"/>
        </w:rPr>
        <w:t xml:space="preserve"> said.</w:t>
      </w:r>
    </w:p>
    <w:p w14:paraId="39731731" w14:textId="77777777" w:rsidR="001A20C5" w:rsidRPr="005C1AD0" w:rsidRDefault="001A20C5" w:rsidP="005C1AD0">
      <w:pPr>
        <w:pStyle w:val="NormalWeb"/>
        <w:numPr>
          <w:ilvl w:val="0"/>
          <w:numId w:val="4"/>
        </w:numPr>
        <w:spacing w:before="0" w:beforeAutospacing="0" w:after="150" w:afterAutospacing="0" w:line="420" w:lineRule="atLeast"/>
        <w:rPr>
          <w:rFonts w:ascii="Arial" w:hAnsi="Arial" w:cs="Arial"/>
          <w:i/>
          <w:iCs/>
          <w:color w:val="000000"/>
        </w:rPr>
      </w:pPr>
      <w:r w:rsidRPr="005C1AD0">
        <w:rPr>
          <w:rFonts w:ascii="Arial" w:hAnsi="Arial" w:cs="Arial"/>
          <w:i/>
          <w:iCs/>
          <w:color w:val="000000"/>
        </w:rPr>
        <w:t>JPMorgan reported a 52 per cent increase in profit to $12.62 billion, or $4.10 per share, in the first quarter, beating market expectations. Its loan loss provisions increased by 56 per cent from last year to $2.3 billion. Net interest income, which measures how much a bank earns from lending, surged by 49 per cent. The bank also saw a surge in deposits in the first quarter as customers moved their money to bigger banks due to fears over the health of regional lenders.</w:t>
      </w:r>
    </w:p>
    <w:p w14:paraId="0F4D8227" w14:textId="77777777" w:rsidR="001A20C5" w:rsidRPr="005C1AD0" w:rsidRDefault="001A20C5" w:rsidP="005C1AD0">
      <w:pPr>
        <w:pStyle w:val="NormalWeb"/>
        <w:numPr>
          <w:ilvl w:val="0"/>
          <w:numId w:val="4"/>
        </w:numPr>
        <w:spacing w:before="0" w:beforeAutospacing="0" w:after="150" w:afterAutospacing="0" w:line="420" w:lineRule="atLeast"/>
        <w:rPr>
          <w:rFonts w:ascii="Arial" w:hAnsi="Arial" w:cs="Arial"/>
          <w:i/>
          <w:iCs/>
          <w:color w:val="000000"/>
        </w:rPr>
      </w:pPr>
      <w:r w:rsidRPr="005C1AD0">
        <w:rPr>
          <w:rFonts w:ascii="Arial" w:hAnsi="Arial" w:cs="Arial"/>
          <w:i/>
          <w:iCs/>
          <w:color w:val="000000"/>
        </w:rPr>
        <w:t xml:space="preserve">Citigroup also beat Wall Street expectations, thanks to higher interest payments from borrowers, but CEO Jane Fraser told analysts on a </w:t>
      </w:r>
      <w:r w:rsidRPr="005C1AD0">
        <w:rPr>
          <w:rFonts w:ascii="Arial" w:hAnsi="Arial" w:cs="Arial"/>
          <w:i/>
          <w:iCs/>
          <w:color w:val="000000"/>
        </w:rPr>
        <w:lastRenderedPageBreak/>
        <w:t>conference call that the U.S. is more likely to enter a mild recession later this year. "That could be exacerbated in depth and duration in a more severe credit crunch," Fraser said.</w:t>
      </w:r>
    </w:p>
    <w:p w14:paraId="386D4CA4" w14:textId="77777777" w:rsidR="001A20C5" w:rsidRPr="005C1AD0" w:rsidRDefault="001A20C5" w:rsidP="005C1AD0">
      <w:pPr>
        <w:pStyle w:val="ListParagraph"/>
        <w:tabs>
          <w:tab w:val="left" w:pos="1065"/>
          <w:tab w:val="center" w:pos="4513"/>
        </w:tabs>
        <w:rPr>
          <w:rFonts w:ascii="Arial" w:hAnsi="Arial" w:cs="Arial"/>
          <w:i/>
          <w:iCs/>
          <w:color w:val="4472C4" w:themeColor="accent1"/>
          <w:sz w:val="28"/>
          <w:szCs w:val="28"/>
          <w:lang w:val="en-US"/>
        </w:rPr>
      </w:pPr>
    </w:p>
    <w:p w14:paraId="7ED0DC40" w14:textId="77777777" w:rsidR="001A20C5" w:rsidRDefault="001A20C5" w:rsidP="001A20C5">
      <w:pPr>
        <w:pStyle w:val="ListParagraph"/>
        <w:tabs>
          <w:tab w:val="left" w:pos="1065"/>
          <w:tab w:val="center" w:pos="4513"/>
        </w:tabs>
        <w:rPr>
          <w:rFonts w:ascii="Footlight MT Light" w:hAnsi="Footlight MT Light" w:cstheme="majorHAnsi"/>
          <w:color w:val="4472C4" w:themeColor="accent1"/>
          <w:sz w:val="28"/>
          <w:szCs w:val="28"/>
          <w:lang w:val="en-US"/>
        </w:rPr>
      </w:pPr>
    </w:p>
    <w:p w14:paraId="34FAACC1" w14:textId="77777777" w:rsidR="001A20C5" w:rsidRDefault="001A20C5" w:rsidP="001A20C5">
      <w:pPr>
        <w:pStyle w:val="ListParagraph"/>
        <w:tabs>
          <w:tab w:val="left" w:pos="1065"/>
          <w:tab w:val="center" w:pos="4513"/>
        </w:tabs>
        <w:rPr>
          <w:rFonts w:ascii="Footlight MT Light" w:hAnsi="Footlight MT Light" w:cstheme="majorHAnsi"/>
          <w:color w:val="4472C4" w:themeColor="accent1"/>
          <w:sz w:val="28"/>
          <w:szCs w:val="28"/>
          <w:lang w:val="en-US"/>
        </w:rPr>
      </w:pPr>
    </w:p>
    <w:p w14:paraId="281BB9D3" w14:textId="77777777" w:rsidR="001A20C5" w:rsidRDefault="001A20C5" w:rsidP="001A20C5">
      <w:pPr>
        <w:pStyle w:val="ListParagraph"/>
        <w:tabs>
          <w:tab w:val="left" w:pos="1065"/>
          <w:tab w:val="center" w:pos="4513"/>
        </w:tabs>
        <w:rPr>
          <w:rFonts w:ascii="Footlight MT Light" w:hAnsi="Footlight MT Light" w:cstheme="majorHAnsi"/>
          <w:color w:val="4472C4" w:themeColor="accent1"/>
          <w:sz w:val="28"/>
          <w:szCs w:val="28"/>
          <w:lang w:val="en-US"/>
        </w:rPr>
      </w:pPr>
    </w:p>
    <w:p w14:paraId="107EEBCD" w14:textId="2F17D45A" w:rsidR="001A20C5" w:rsidRPr="00253CC9" w:rsidRDefault="001A20C5" w:rsidP="00253CC9">
      <w:pPr>
        <w:pStyle w:val="ListParagraph"/>
        <w:tabs>
          <w:tab w:val="left" w:pos="1065"/>
          <w:tab w:val="center" w:pos="4513"/>
        </w:tabs>
        <w:jc w:val="center"/>
        <w:rPr>
          <w:rFonts w:ascii="Times New Roman" w:hAnsi="Times New Roman" w:cs="Times New Roman"/>
          <w:color w:val="4472C4" w:themeColor="accent1"/>
          <w:sz w:val="72"/>
          <w:szCs w:val="72"/>
          <w:lang w:val="en-US"/>
        </w:rPr>
      </w:pPr>
      <w:r w:rsidRPr="00253CC9">
        <w:rPr>
          <w:rFonts w:ascii="Times New Roman" w:hAnsi="Times New Roman" w:cs="Times New Roman"/>
          <w:color w:val="4472C4" w:themeColor="accent1"/>
          <w:sz w:val="72"/>
          <w:szCs w:val="72"/>
          <w:lang w:val="en-US"/>
        </w:rPr>
        <w:t>THANK YOU</w:t>
      </w:r>
    </w:p>
    <w:p w14:paraId="056C7EE1" w14:textId="77777777" w:rsidR="001A20C5" w:rsidRPr="001A20C5" w:rsidRDefault="001A20C5" w:rsidP="00253CC9">
      <w:pPr>
        <w:jc w:val="center"/>
        <w:rPr>
          <w:lang w:val="en-US"/>
        </w:rPr>
      </w:pPr>
    </w:p>
    <w:p w14:paraId="3DD1E817" w14:textId="77777777" w:rsidR="001A20C5" w:rsidRPr="001A20C5" w:rsidRDefault="001A20C5" w:rsidP="001A20C5">
      <w:pPr>
        <w:rPr>
          <w:lang w:val="en-US"/>
        </w:rPr>
      </w:pPr>
    </w:p>
    <w:p w14:paraId="74D7F9E9" w14:textId="77777777" w:rsidR="001A20C5" w:rsidRPr="001A20C5" w:rsidRDefault="001A20C5" w:rsidP="001A20C5">
      <w:pPr>
        <w:rPr>
          <w:lang w:val="en-US"/>
        </w:rPr>
      </w:pPr>
    </w:p>
    <w:p w14:paraId="0FEF7733" w14:textId="403A3B37" w:rsidR="001A20C5" w:rsidRPr="008F314D" w:rsidRDefault="001A20C5" w:rsidP="008F314D">
      <w:pPr>
        <w:tabs>
          <w:tab w:val="left" w:pos="5220"/>
        </w:tabs>
        <w:rPr>
          <w:rFonts w:ascii="Californian FB" w:hAnsi="Californian FB" w:cstheme="majorHAnsi"/>
          <w:color w:val="0D0D0D" w:themeColor="text1" w:themeTint="F2"/>
          <w:sz w:val="40"/>
          <w:szCs w:val="40"/>
          <w:lang w:val="en-US"/>
        </w:rPr>
      </w:pPr>
      <w:r w:rsidRPr="008F314D">
        <w:rPr>
          <w:rFonts w:ascii="Californian FB" w:hAnsi="Californian FB" w:cstheme="majorHAnsi"/>
          <w:color w:val="0D0D0D" w:themeColor="text1" w:themeTint="F2"/>
          <w:sz w:val="40"/>
          <w:szCs w:val="40"/>
          <w:lang w:val="en-US"/>
        </w:rPr>
        <w:t>BY</w:t>
      </w:r>
    </w:p>
    <w:p w14:paraId="5A5912C9" w14:textId="26329DAF" w:rsidR="008F314D" w:rsidRPr="008F314D" w:rsidRDefault="008F314D" w:rsidP="008F314D">
      <w:pPr>
        <w:tabs>
          <w:tab w:val="left" w:pos="5220"/>
        </w:tabs>
        <w:rPr>
          <w:rFonts w:ascii="Californian FB" w:hAnsi="Californian FB" w:cstheme="majorHAnsi"/>
          <w:color w:val="0D0D0D" w:themeColor="text1" w:themeTint="F2"/>
          <w:sz w:val="40"/>
          <w:szCs w:val="40"/>
          <w:lang w:val="en-US"/>
        </w:rPr>
      </w:pPr>
      <w:r>
        <w:rPr>
          <w:rFonts w:ascii="Californian FB" w:hAnsi="Californian FB" w:cstheme="majorHAnsi"/>
          <w:color w:val="0D0D0D" w:themeColor="text1" w:themeTint="F2"/>
          <w:sz w:val="40"/>
          <w:szCs w:val="40"/>
          <w:lang w:val="en-US"/>
        </w:rPr>
        <w:t>JEEVAN KUMAR MARLAPUDI</w:t>
      </w:r>
    </w:p>
    <w:p w14:paraId="2C81B882" w14:textId="422A1B97" w:rsidR="001A20C5" w:rsidRDefault="001A20C5" w:rsidP="008F314D">
      <w:pPr>
        <w:tabs>
          <w:tab w:val="left" w:pos="5220"/>
        </w:tabs>
        <w:rPr>
          <w:rFonts w:ascii="Californian FB" w:hAnsi="Californian FB" w:cstheme="majorHAnsi"/>
          <w:color w:val="0D0D0D" w:themeColor="text1" w:themeTint="F2"/>
          <w:sz w:val="40"/>
          <w:szCs w:val="40"/>
          <w:lang w:val="en-US"/>
        </w:rPr>
      </w:pPr>
      <w:r w:rsidRPr="008F314D">
        <w:rPr>
          <w:rFonts w:ascii="Californian FB" w:hAnsi="Californian FB" w:cstheme="majorHAnsi"/>
          <w:color w:val="0D0D0D" w:themeColor="text1" w:themeTint="F2"/>
          <w:sz w:val="40"/>
          <w:szCs w:val="40"/>
          <w:lang w:val="en-US"/>
        </w:rPr>
        <w:t>ANDHRA UNIVERISTY</w:t>
      </w:r>
    </w:p>
    <w:p w14:paraId="42B5CC77" w14:textId="271AB4A4" w:rsidR="008F314D" w:rsidRDefault="008F314D" w:rsidP="008F314D">
      <w:pPr>
        <w:tabs>
          <w:tab w:val="left" w:pos="5220"/>
        </w:tabs>
        <w:rPr>
          <w:ins w:id="6" w:author="Gayithri Naidu" w:date="2024-04-23T13:40:00Z" w16du:dateUtc="2024-04-23T08:10:00Z"/>
          <w:rFonts w:ascii="Californian FB" w:hAnsi="Californian FB" w:cstheme="majorHAnsi"/>
          <w:color w:val="0D0D0D" w:themeColor="text1" w:themeTint="F2"/>
          <w:sz w:val="40"/>
          <w:szCs w:val="40"/>
          <w:lang w:val="en-US"/>
        </w:rPr>
      </w:pPr>
      <w:r>
        <w:rPr>
          <w:rFonts w:ascii="Californian FB" w:hAnsi="Californian FB" w:cstheme="majorHAnsi"/>
          <w:color w:val="0D0D0D" w:themeColor="text1" w:themeTint="F2"/>
          <w:sz w:val="40"/>
          <w:szCs w:val="40"/>
          <w:lang w:val="en-US"/>
        </w:rPr>
        <w:t>DR LANKAPALLLI BULLYA COL</w:t>
      </w:r>
      <w:ins w:id="7" w:author="Gayithri Naidu" w:date="2024-04-23T13:40:00Z" w16du:dateUtc="2024-04-23T08:10:00Z">
        <w:r>
          <w:rPr>
            <w:rFonts w:ascii="Californian FB" w:hAnsi="Californian FB" w:cstheme="majorHAnsi"/>
            <w:color w:val="0D0D0D" w:themeColor="text1" w:themeTint="F2"/>
            <w:sz w:val="40"/>
            <w:szCs w:val="40"/>
            <w:lang w:val="en-US"/>
          </w:rPr>
          <w:t>LEGE</w:t>
        </w:r>
      </w:ins>
      <w:del w:id="8" w:author="Gayithri Naidu" w:date="2024-04-23T13:40:00Z" w16du:dateUtc="2024-04-23T08:10:00Z">
        <w:r w:rsidDel="008F314D">
          <w:rPr>
            <w:rFonts w:ascii="Californian FB" w:hAnsi="Californian FB" w:cstheme="majorHAnsi"/>
            <w:color w:val="0D0D0D" w:themeColor="text1" w:themeTint="F2"/>
            <w:sz w:val="40"/>
            <w:szCs w:val="40"/>
            <w:lang w:val="en-US"/>
          </w:rPr>
          <w:delText>L</w:delText>
        </w:r>
      </w:del>
    </w:p>
    <w:p w14:paraId="297FAE47" w14:textId="77777777" w:rsidR="008F314D" w:rsidRPr="008F314D" w:rsidRDefault="008F314D" w:rsidP="008F314D">
      <w:pPr>
        <w:tabs>
          <w:tab w:val="left" w:pos="5220"/>
        </w:tabs>
        <w:rPr>
          <w:rFonts w:ascii="Californian FB" w:hAnsi="Californian FB" w:cstheme="majorHAnsi"/>
          <w:color w:val="0D0D0D" w:themeColor="text1" w:themeTint="F2"/>
          <w:sz w:val="40"/>
          <w:szCs w:val="40"/>
          <w:lang w:val="en-US"/>
        </w:rPr>
      </w:pPr>
    </w:p>
    <w:p w14:paraId="0F296A7A" w14:textId="77777777" w:rsidR="001A20C5" w:rsidRPr="008F314D" w:rsidRDefault="001A20C5" w:rsidP="008F314D">
      <w:pPr>
        <w:rPr>
          <w:rFonts w:ascii="Californian FB" w:hAnsi="Californian FB"/>
          <w:color w:val="0D0D0D" w:themeColor="text1" w:themeTint="F2"/>
          <w:lang w:val="en-US"/>
        </w:rPr>
      </w:pPr>
    </w:p>
    <w:sectPr w:rsidR="001A20C5" w:rsidRPr="008F314D" w:rsidSect="00692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elix Titling">
    <w:panose1 w:val="04060505060202020A04"/>
    <w:charset w:val="00"/>
    <w:family w:val="decorative"/>
    <w:pitch w:val="variable"/>
    <w:sig w:usb0="00000003" w:usb1="00000000" w:usb2="00000000" w:usb3="00000000" w:csb0="00000001" w:csb1="00000000"/>
  </w:font>
  <w:font w:name="Noto Sans">
    <w:charset w:val="00"/>
    <w:family w:val="swiss"/>
    <w:pitch w:val="variable"/>
    <w:sig w:usb0="E00082FF" w:usb1="400078FF" w:usb2="00000021" w:usb3="00000000" w:csb0="0000019F" w:csb1="00000000"/>
  </w:font>
  <w:font w:name="Californian FB">
    <w:panose1 w:val="0207040306080B03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12383"/>
    <w:multiLevelType w:val="hybridMultilevel"/>
    <w:tmpl w:val="77521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A33091"/>
    <w:multiLevelType w:val="hybridMultilevel"/>
    <w:tmpl w:val="C7C0A7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D5630C9"/>
    <w:multiLevelType w:val="hybridMultilevel"/>
    <w:tmpl w:val="768C3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E16E4B"/>
    <w:multiLevelType w:val="hybridMultilevel"/>
    <w:tmpl w:val="FC607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F890392"/>
    <w:multiLevelType w:val="hybridMultilevel"/>
    <w:tmpl w:val="F8B618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5786347">
    <w:abstractNumId w:val="0"/>
  </w:num>
  <w:num w:numId="2" w16cid:durableId="1236823363">
    <w:abstractNumId w:val="4"/>
  </w:num>
  <w:num w:numId="3" w16cid:durableId="1977248410">
    <w:abstractNumId w:val="3"/>
  </w:num>
  <w:num w:numId="4" w16cid:durableId="2060665154">
    <w:abstractNumId w:val="2"/>
  </w:num>
  <w:num w:numId="5" w16cid:durableId="2458925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ayithri Naidu">
    <w15:presenceInfo w15:providerId="Windows Live" w15:userId="0b01ecbeb0bcd1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F14"/>
    <w:rsid w:val="000616B1"/>
    <w:rsid w:val="001A20C5"/>
    <w:rsid w:val="001E13A1"/>
    <w:rsid w:val="00226623"/>
    <w:rsid w:val="00253CC9"/>
    <w:rsid w:val="00266A7E"/>
    <w:rsid w:val="002C5687"/>
    <w:rsid w:val="002D1C1B"/>
    <w:rsid w:val="002E067A"/>
    <w:rsid w:val="0039541C"/>
    <w:rsid w:val="004919E4"/>
    <w:rsid w:val="005A7489"/>
    <w:rsid w:val="005C1AD0"/>
    <w:rsid w:val="005E6294"/>
    <w:rsid w:val="006221AF"/>
    <w:rsid w:val="006927B6"/>
    <w:rsid w:val="006A3B69"/>
    <w:rsid w:val="006C73DD"/>
    <w:rsid w:val="006F40FD"/>
    <w:rsid w:val="0075510F"/>
    <w:rsid w:val="007B4F66"/>
    <w:rsid w:val="007F26F1"/>
    <w:rsid w:val="00813045"/>
    <w:rsid w:val="00886964"/>
    <w:rsid w:val="008D5108"/>
    <w:rsid w:val="008E119B"/>
    <w:rsid w:val="008F314D"/>
    <w:rsid w:val="00924CC5"/>
    <w:rsid w:val="00993A92"/>
    <w:rsid w:val="009F7404"/>
    <w:rsid w:val="00A66D91"/>
    <w:rsid w:val="00A97BF9"/>
    <w:rsid w:val="00AA3EBC"/>
    <w:rsid w:val="00AB210B"/>
    <w:rsid w:val="00C91712"/>
    <w:rsid w:val="00CD63DA"/>
    <w:rsid w:val="00D71F14"/>
    <w:rsid w:val="00ED24AB"/>
    <w:rsid w:val="00FB07DC"/>
    <w:rsid w:val="00FF6D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F2078"/>
  <w15:chartTrackingRefBased/>
  <w15:docId w15:val="{47B6C797-DE85-4501-AFFE-879DE5AA6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20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14:ligatures w14:val="none"/>
    </w:rPr>
  </w:style>
  <w:style w:type="paragraph" w:styleId="Heading2">
    <w:name w:val="heading 2"/>
    <w:basedOn w:val="Normal"/>
    <w:link w:val="Heading2Char"/>
    <w:uiPriority w:val="9"/>
    <w:qFormat/>
    <w:rsid w:val="001A20C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3DA"/>
    <w:pPr>
      <w:ind w:left="720"/>
      <w:contextualSpacing/>
    </w:pPr>
  </w:style>
  <w:style w:type="character" w:styleId="Hyperlink">
    <w:name w:val="Hyperlink"/>
    <w:basedOn w:val="DefaultParagraphFont"/>
    <w:uiPriority w:val="99"/>
    <w:unhideWhenUsed/>
    <w:rsid w:val="00AA3EBC"/>
    <w:rPr>
      <w:color w:val="0563C1" w:themeColor="hyperlink"/>
      <w:u w:val="single"/>
    </w:rPr>
  </w:style>
  <w:style w:type="character" w:styleId="UnresolvedMention">
    <w:name w:val="Unresolved Mention"/>
    <w:basedOn w:val="DefaultParagraphFont"/>
    <w:uiPriority w:val="99"/>
    <w:semiHidden/>
    <w:unhideWhenUsed/>
    <w:rsid w:val="00AA3EBC"/>
    <w:rPr>
      <w:color w:val="605E5C"/>
      <w:shd w:val="clear" w:color="auto" w:fill="E1DFDD"/>
    </w:rPr>
  </w:style>
  <w:style w:type="character" w:customStyle="1" w:styleId="up">
    <w:name w:val="up"/>
    <w:basedOn w:val="DefaultParagraphFont"/>
    <w:rsid w:val="006221AF"/>
  </w:style>
  <w:style w:type="character" w:customStyle="1" w:styleId="down">
    <w:name w:val="down"/>
    <w:basedOn w:val="DefaultParagraphFont"/>
    <w:rsid w:val="00993A92"/>
  </w:style>
  <w:style w:type="character" w:customStyle="1" w:styleId="Heading1Char">
    <w:name w:val="Heading 1 Char"/>
    <w:basedOn w:val="DefaultParagraphFont"/>
    <w:link w:val="Heading1"/>
    <w:uiPriority w:val="9"/>
    <w:rsid w:val="001A20C5"/>
    <w:rPr>
      <w:rFonts w:ascii="Times New Roman" w:eastAsia="Times New Roman" w:hAnsi="Times New Roman" w:cs="Times New Roman"/>
      <w:b/>
      <w:bCs/>
      <w:kern w:val="36"/>
      <w:sz w:val="48"/>
      <w:szCs w:val="48"/>
      <w:lang w:eastAsia="en-IN" w:bidi="hi-IN"/>
      <w14:ligatures w14:val="none"/>
    </w:rPr>
  </w:style>
  <w:style w:type="character" w:customStyle="1" w:styleId="Heading2Char">
    <w:name w:val="Heading 2 Char"/>
    <w:basedOn w:val="DefaultParagraphFont"/>
    <w:link w:val="Heading2"/>
    <w:uiPriority w:val="9"/>
    <w:rsid w:val="001A20C5"/>
    <w:rPr>
      <w:rFonts w:ascii="Times New Roman" w:eastAsia="Times New Roman" w:hAnsi="Times New Roman" w:cs="Times New Roman"/>
      <w:b/>
      <w:bCs/>
      <w:kern w:val="0"/>
      <w:sz w:val="36"/>
      <w:szCs w:val="36"/>
      <w:lang w:eastAsia="en-IN" w:bidi="hi-IN"/>
      <w14:ligatures w14:val="none"/>
    </w:rPr>
  </w:style>
  <w:style w:type="paragraph" w:styleId="NormalWeb">
    <w:name w:val="Normal (Web)"/>
    <w:basedOn w:val="Normal"/>
    <w:uiPriority w:val="99"/>
    <w:semiHidden/>
    <w:unhideWhenUsed/>
    <w:rsid w:val="001A20C5"/>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table" w:styleId="PlainTable4">
    <w:name w:val="Plain Table 4"/>
    <w:basedOn w:val="TableNormal"/>
    <w:uiPriority w:val="44"/>
    <w:rsid w:val="005C1AD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8F31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3611">
      <w:bodyDiv w:val="1"/>
      <w:marLeft w:val="0"/>
      <w:marRight w:val="0"/>
      <w:marTop w:val="0"/>
      <w:marBottom w:val="0"/>
      <w:divBdr>
        <w:top w:val="none" w:sz="0" w:space="0" w:color="auto"/>
        <w:left w:val="none" w:sz="0" w:space="0" w:color="auto"/>
        <w:bottom w:val="none" w:sz="0" w:space="0" w:color="auto"/>
        <w:right w:val="none" w:sz="0" w:space="0" w:color="auto"/>
      </w:divBdr>
    </w:div>
    <w:div w:id="4409944">
      <w:bodyDiv w:val="1"/>
      <w:marLeft w:val="0"/>
      <w:marRight w:val="0"/>
      <w:marTop w:val="0"/>
      <w:marBottom w:val="0"/>
      <w:divBdr>
        <w:top w:val="none" w:sz="0" w:space="0" w:color="auto"/>
        <w:left w:val="none" w:sz="0" w:space="0" w:color="auto"/>
        <w:bottom w:val="none" w:sz="0" w:space="0" w:color="auto"/>
        <w:right w:val="none" w:sz="0" w:space="0" w:color="auto"/>
      </w:divBdr>
    </w:div>
    <w:div w:id="93015089">
      <w:bodyDiv w:val="1"/>
      <w:marLeft w:val="0"/>
      <w:marRight w:val="0"/>
      <w:marTop w:val="0"/>
      <w:marBottom w:val="0"/>
      <w:divBdr>
        <w:top w:val="none" w:sz="0" w:space="0" w:color="auto"/>
        <w:left w:val="none" w:sz="0" w:space="0" w:color="auto"/>
        <w:bottom w:val="none" w:sz="0" w:space="0" w:color="auto"/>
        <w:right w:val="none" w:sz="0" w:space="0" w:color="auto"/>
      </w:divBdr>
    </w:div>
    <w:div w:id="122312348">
      <w:bodyDiv w:val="1"/>
      <w:marLeft w:val="0"/>
      <w:marRight w:val="0"/>
      <w:marTop w:val="0"/>
      <w:marBottom w:val="0"/>
      <w:divBdr>
        <w:top w:val="none" w:sz="0" w:space="0" w:color="auto"/>
        <w:left w:val="none" w:sz="0" w:space="0" w:color="auto"/>
        <w:bottom w:val="none" w:sz="0" w:space="0" w:color="auto"/>
        <w:right w:val="none" w:sz="0" w:space="0" w:color="auto"/>
      </w:divBdr>
    </w:div>
    <w:div w:id="197739617">
      <w:bodyDiv w:val="1"/>
      <w:marLeft w:val="0"/>
      <w:marRight w:val="0"/>
      <w:marTop w:val="0"/>
      <w:marBottom w:val="0"/>
      <w:divBdr>
        <w:top w:val="none" w:sz="0" w:space="0" w:color="auto"/>
        <w:left w:val="none" w:sz="0" w:space="0" w:color="auto"/>
        <w:bottom w:val="none" w:sz="0" w:space="0" w:color="auto"/>
        <w:right w:val="none" w:sz="0" w:space="0" w:color="auto"/>
      </w:divBdr>
      <w:divsChild>
        <w:div w:id="1348021700">
          <w:marLeft w:val="0"/>
          <w:marRight w:val="0"/>
          <w:marTop w:val="75"/>
          <w:marBottom w:val="0"/>
          <w:divBdr>
            <w:top w:val="none" w:sz="0" w:space="0" w:color="auto"/>
            <w:left w:val="none" w:sz="0" w:space="0" w:color="auto"/>
            <w:bottom w:val="none" w:sz="0" w:space="0" w:color="auto"/>
            <w:right w:val="none" w:sz="0" w:space="0" w:color="auto"/>
          </w:divBdr>
        </w:div>
        <w:div w:id="2056196207">
          <w:marLeft w:val="0"/>
          <w:marRight w:val="0"/>
          <w:marTop w:val="0"/>
          <w:marBottom w:val="225"/>
          <w:divBdr>
            <w:top w:val="none" w:sz="0" w:space="0" w:color="auto"/>
            <w:left w:val="none" w:sz="0" w:space="0" w:color="auto"/>
            <w:bottom w:val="none" w:sz="0" w:space="0" w:color="auto"/>
            <w:right w:val="none" w:sz="0" w:space="0" w:color="auto"/>
          </w:divBdr>
        </w:div>
      </w:divsChild>
    </w:div>
    <w:div w:id="245575403">
      <w:bodyDiv w:val="1"/>
      <w:marLeft w:val="0"/>
      <w:marRight w:val="0"/>
      <w:marTop w:val="0"/>
      <w:marBottom w:val="0"/>
      <w:divBdr>
        <w:top w:val="none" w:sz="0" w:space="0" w:color="auto"/>
        <w:left w:val="none" w:sz="0" w:space="0" w:color="auto"/>
        <w:bottom w:val="none" w:sz="0" w:space="0" w:color="auto"/>
        <w:right w:val="none" w:sz="0" w:space="0" w:color="auto"/>
      </w:divBdr>
    </w:div>
    <w:div w:id="276066179">
      <w:bodyDiv w:val="1"/>
      <w:marLeft w:val="0"/>
      <w:marRight w:val="0"/>
      <w:marTop w:val="0"/>
      <w:marBottom w:val="0"/>
      <w:divBdr>
        <w:top w:val="none" w:sz="0" w:space="0" w:color="auto"/>
        <w:left w:val="none" w:sz="0" w:space="0" w:color="auto"/>
        <w:bottom w:val="none" w:sz="0" w:space="0" w:color="auto"/>
        <w:right w:val="none" w:sz="0" w:space="0" w:color="auto"/>
      </w:divBdr>
    </w:div>
    <w:div w:id="277034089">
      <w:bodyDiv w:val="1"/>
      <w:marLeft w:val="0"/>
      <w:marRight w:val="0"/>
      <w:marTop w:val="0"/>
      <w:marBottom w:val="0"/>
      <w:divBdr>
        <w:top w:val="none" w:sz="0" w:space="0" w:color="auto"/>
        <w:left w:val="none" w:sz="0" w:space="0" w:color="auto"/>
        <w:bottom w:val="none" w:sz="0" w:space="0" w:color="auto"/>
        <w:right w:val="none" w:sz="0" w:space="0" w:color="auto"/>
      </w:divBdr>
      <w:divsChild>
        <w:div w:id="2085376137">
          <w:marLeft w:val="0"/>
          <w:marRight w:val="0"/>
          <w:marTop w:val="150"/>
          <w:marBottom w:val="105"/>
          <w:divBdr>
            <w:top w:val="none" w:sz="0" w:space="0" w:color="auto"/>
            <w:left w:val="none" w:sz="0" w:space="0" w:color="auto"/>
            <w:bottom w:val="none" w:sz="0" w:space="0" w:color="auto"/>
            <w:right w:val="none" w:sz="0" w:space="0" w:color="auto"/>
          </w:divBdr>
        </w:div>
        <w:div w:id="648291628">
          <w:marLeft w:val="0"/>
          <w:marRight w:val="0"/>
          <w:marTop w:val="0"/>
          <w:marBottom w:val="300"/>
          <w:divBdr>
            <w:top w:val="none" w:sz="0" w:space="0" w:color="auto"/>
            <w:left w:val="none" w:sz="0" w:space="0" w:color="auto"/>
            <w:bottom w:val="none" w:sz="0" w:space="0" w:color="auto"/>
            <w:right w:val="none" w:sz="0" w:space="0" w:color="auto"/>
          </w:divBdr>
        </w:div>
      </w:divsChild>
    </w:div>
    <w:div w:id="330522216">
      <w:bodyDiv w:val="1"/>
      <w:marLeft w:val="0"/>
      <w:marRight w:val="0"/>
      <w:marTop w:val="0"/>
      <w:marBottom w:val="0"/>
      <w:divBdr>
        <w:top w:val="none" w:sz="0" w:space="0" w:color="auto"/>
        <w:left w:val="none" w:sz="0" w:space="0" w:color="auto"/>
        <w:bottom w:val="none" w:sz="0" w:space="0" w:color="auto"/>
        <w:right w:val="none" w:sz="0" w:space="0" w:color="auto"/>
      </w:divBdr>
    </w:div>
    <w:div w:id="386733006">
      <w:bodyDiv w:val="1"/>
      <w:marLeft w:val="0"/>
      <w:marRight w:val="0"/>
      <w:marTop w:val="0"/>
      <w:marBottom w:val="0"/>
      <w:divBdr>
        <w:top w:val="none" w:sz="0" w:space="0" w:color="auto"/>
        <w:left w:val="none" w:sz="0" w:space="0" w:color="auto"/>
        <w:bottom w:val="none" w:sz="0" w:space="0" w:color="auto"/>
        <w:right w:val="none" w:sz="0" w:space="0" w:color="auto"/>
      </w:divBdr>
    </w:div>
    <w:div w:id="515731636">
      <w:bodyDiv w:val="1"/>
      <w:marLeft w:val="0"/>
      <w:marRight w:val="0"/>
      <w:marTop w:val="0"/>
      <w:marBottom w:val="0"/>
      <w:divBdr>
        <w:top w:val="none" w:sz="0" w:space="0" w:color="auto"/>
        <w:left w:val="none" w:sz="0" w:space="0" w:color="auto"/>
        <w:bottom w:val="none" w:sz="0" w:space="0" w:color="auto"/>
        <w:right w:val="none" w:sz="0" w:space="0" w:color="auto"/>
      </w:divBdr>
    </w:div>
    <w:div w:id="528104164">
      <w:bodyDiv w:val="1"/>
      <w:marLeft w:val="0"/>
      <w:marRight w:val="0"/>
      <w:marTop w:val="0"/>
      <w:marBottom w:val="0"/>
      <w:divBdr>
        <w:top w:val="none" w:sz="0" w:space="0" w:color="auto"/>
        <w:left w:val="none" w:sz="0" w:space="0" w:color="auto"/>
        <w:bottom w:val="none" w:sz="0" w:space="0" w:color="auto"/>
        <w:right w:val="none" w:sz="0" w:space="0" w:color="auto"/>
      </w:divBdr>
    </w:div>
    <w:div w:id="592006860">
      <w:bodyDiv w:val="1"/>
      <w:marLeft w:val="0"/>
      <w:marRight w:val="0"/>
      <w:marTop w:val="0"/>
      <w:marBottom w:val="0"/>
      <w:divBdr>
        <w:top w:val="none" w:sz="0" w:space="0" w:color="auto"/>
        <w:left w:val="none" w:sz="0" w:space="0" w:color="auto"/>
        <w:bottom w:val="none" w:sz="0" w:space="0" w:color="auto"/>
        <w:right w:val="none" w:sz="0" w:space="0" w:color="auto"/>
      </w:divBdr>
    </w:div>
    <w:div w:id="654987801">
      <w:bodyDiv w:val="1"/>
      <w:marLeft w:val="0"/>
      <w:marRight w:val="0"/>
      <w:marTop w:val="0"/>
      <w:marBottom w:val="0"/>
      <w:divBdr>
        <w:top w:val="none" w:sz="0" w:space="0" w:color="auto"/>
        <w:left w:val="none" w:sz="0" w:space="0" w:color="auto"/>
        <w:bottom w:val="none" w:sz="0" w:space="0" w:color="auto"/>
        <w:right w:val="none" w:sz="0" w:space="0" w:color="auto"/>
      </w:divBdr>
    </w:div>
    <w:div w:id="668094673">
      <w:bodyDiv w:val="1"/>
      <w:marLeft w:val="0"/>
      <w:marRight w:val="0"/>
      <w:marTop w:val="0"/>
      <w:marBottom w:val="0"/>
      <w:divBdr>
        <w:top w:val="none" w:sz="0" w:space="0" w:color="auto"/>
        <w:left w:val="none" w:sz="0" w:space="0" w:color="auto"/>
        <w:bottom w:val="none" w:sz="0" w:space="0" w:color="auto"/>
        <w:right w:val="none" w:sz="0" w:space="0" w:color="auto"/>
      </w:divBdr>
    </w:div>
    <w:div w:id="676881142">
      <w:bodyDiv w:val="1"/>
      <w:marLeft w:val="0"/>
      <w:marRight w:val="0"/>
      <w:marTop w:val="0"/>
      <w:marBottom w:val="0"/>
      <w:divBdr>
        <w:top w:val="none" w:sz="0" w:space="0" w:color="auto"/>
        <w:left w:val="none" w:sz="0" w:space="0" w:color="auto"/>
        <w:bottom w:val="none" w:sz="0" w:space="0" w:color="auto"/>
        <w:right w:val="none" w:sz="0" w:space="0" w:color="auto"/>
      </w:divBdr>
    </w:div>
    <w:div w:id="781606844">
      <w:bodyDiv w:val="1"/>
      <w:marLeft w:val="0"/>
      <w:marRight w:val="0"/>
      <w:marTop w:val="0"/>
      <w:marBottom w:val="0"/>
      <w:divBdr>
        <w:top w:val="none" w:sz="0" w:space="0" w:color="auto"/>
        <w:left w:val="none" w:sz="0" w:space="0" w:color="auto"/>
        <w:bottom w:val="none" w:sz="0" w:space="0" w:color="auto"/>
        <w:right w:val="none" w:sz="0" w:space="0" w:color="auto"/>
      </w:divBdr>
    </w:div>
    <w:div w:id="786389025">
      <w:bodyDiv w:val="1"/>
      <w:marLeft w:val="0"/>
      <w:marRight w:val="0"/>
      <w:marTop w:val="0"/>
      <w:marBottom w:val="0"/>
      <w:divBdr>
        <w:top w:val="none" w:sz="0" w:space="0" w:color="auto"/>
        <w:left w:val="none" w:sz="0" w:space="0" w:color="auto"/>
        <w:bottom w:val="none" w:sz="0" w:space="0" w:color="auto"/>
        <w:right w:val="none" w:sz="0" w:space="0" w:color="auto"/>
      </w:divBdr>
      <w:divsChild>
        <w:div w:id="1939830293">
          <w:marLeft w:val="0"/>
          <w:marRight w:val="0"/>
          <w:marTop w:val="0"/>
          <w:marBottom w:val="0"/>
          <w:divBdr>
            <w:top w:val="none" w:sz="0" w:space="0" w:color="auto"/>
            <w:left w:val="none" w:sz="0" w:space="0" w:color="auto"/>
            <w:bottom w:val="none" w:sz="0" w:space="0" w:color="auto"/>
            <w:right w:val="none" w:sz="0" w:space="0" w:color="auto"/>
          </w:divBdr>
        </w:div>
        <w:div w:id="1292593757">
          <w:marLeft w:val="0"/>
          <w:marRight w:val="0"/>
          <w:marTop w:val="75"/>
          <w:marBottom w:val="0"/>
          <w:divBdr>
            <w:top w:val="none" w:sz="0" w:space="0" w:color="auto"/>
            <w:left w:val="none" w:sz="0" w:space="0" w:color="auto"/>
            <w:bottom w:val="single" w:sz="12" w:space="0" w:color="11FF00"/>
            <w:right w:val="none" w:sz="0" w:space="0" w:color="auto"/>
          </w:divBdr>
          <w:divsChild>
            <w:div w:id="786002207">
              <w:marLeft w:val="0"/>
              <w:marRight w:val="0"/>
              <w:marTop w:val="0"/>
              <w:marBottom w:val="0"/>
              <w:divBdr>
                <w:top w:val="none" w:sz="0" w:space="0" w:color="auto"/>
                <w:left w:val="none" w:sz="0" w:space="0" w:color="auto"/>
                <w:bottom w:val="none" w:sz="0" w:space="0" w:color="auto"/>
                <w:right w:val="none" w:sz="0" w:space="0" w:color="auto"/>
              </w:divBdr>
            </w:div>
          </w:divsChild>
        </w:div>
        <w:div w:id="317198293">
          <w:marLeft w:val="0"/>
          <w:marRight w:val="0"/>
          <w:marTop w:val="0"/>
          <w:marBottom w:val="0"/>
          <w:divBdr>
            <w:top w:val="none" w:sz="0" w:space="0" w:color="auto"/>
            <w:left w:val="none" w:sz="0" w:space="0" w:color="auto"/>
            <w:bottom w:val="none" w:sz="0" w:space="0" w:color="auto"/>
            <w:right w:val="none" w:sz="0" w:space="0" w:color="auto"/>
          </w:divBdr>
        </w:div>
        <w:div w:id="1969046225">
          <w:marLeft w:val="0"/>
          <w:marRight w:val="0"/>
          <w:marTop w:val="75"/>
          <w:marBottom w:val="0"/>
          <w:divBdr>
            <w:top w:val="none" w:sz="0" w:space="0" w:color="auto"/>
            <w:left w:val="none" w:sz="0" w:space="0" w:color="auto"/>
            <w:bottom w:val="single" w:sz="12" w:space="0" w:color="84BB7B"/>
            <w:right w:val="none" w:sz="0" w:space="0" w:color="auto"/>
          </w:divBdr>
          <w:divsChild>
            <w:div w:id="1914243206">
              <w:marLeft w:val="0"/>
              <w:marRight w:val="0"/>
              <w:marTop w:val="0"/>
              <w:marBottom w:val="0"/>
              <w:divBdr>
                <w:top w:val="none" w:sz="0" w:space="0" w:color="auto"/>
                <w:left w:val="none" w:sz="0" w:space="0" w:color="auto"/>
                <w:bottom w:val="none" w:sz="0" w:space="0" w:color="auto"/>
                <w:right w:val="none" w:sz="0" w:space="0" w:color="auto"/>
              </w:divBdr>
            </w:div>
          </w:divsChild>
        </w:div>
        <w:div w:id="1692877952">
          <w:marLeft w:val="0"/>
          <w:marRight w:val="0"/>
          <w:marTop w:val="0"/>
          <w:marBottom w:val="0"/>
          <w:divBdr>
            <w:top w:val="none" w:sz="0" w:space="0" w:color="auto"/>
            <w:left w:val="none" w:sz="0" w:space="0" w:color="auto"/>
            <w:bottom w:val="none" w:sz="0" w:space="0" w:color="auto"/>
            <w:right w:val="none" w:sz="0" w:space="0" w:color="auto"/>
          </w:divBdr>
        </w:div>
        <w:div w:id="339818849">
          <w:marLeft w:val="0"/>
          <w:marRight w:val="0"/>
          <w:marTop w:val="75"/>
          <w:marBottom w:val="0"/>
          <w:divBdr>
            <w:top w:val="none" w:sz="0" w:space="0" w:color="auto"/>
            <w:left w:val="none" w:sz="0" w:space="0" w:color="auto"/>
            <w:bottom w:val="single" w:sz="12" w:space="0" w:color="FFCC00"/>
            <w:right w:val="none" w:sz="0" w:space="0" w:color="auto"/>
          </w:divBdr>
          <w:divsChild>
            <w:div w:id="1860505158">
              <w:marLeft w:val="0"/>
              <w:marRight w:val="0"/>
              <w:marTop w:val="0"/>
              <w:marBottom w:val="0"/>
              <w:divBdr>
                <w:top w:val="none" w:sz="0" w:space="0" w:color="auto"/>
                <w:left w:val="none" w:sz="0" w:space="0" w:color="auto"/>
                <w:bottom w:val="none" w:sz="0" w:space="0" w:color="auto"/>
                <w:right w:val="none" w:sz="0" w:space="0" w:color="auto"/>
              </w:divBdr>
            </w:div>
          </w:divsChild>
        </w:div>
        <w:div w:id="1988630604">
          <w:marLeft w:val="0"/>
          <w:marRight w:val="0"/>
          <w:marTop w:val="0"/>
          <w:marBottom w:val="225"/>
          <w:divBdr>
            <w:top w:val="none" w:sz="0" w:space="0" w:color="auto"/>
            <w:left w:val="none" w:sz="0" w:space="0" w:color="auto"/>
            <w:bottom w:val="none" w:sz="0" w:space="0" w:color="auto"/>
            <w:right w:val="none" w:sz="0" w:space="0" w:color="auto"/>
          </w:divBdr>
        </w:div>
      </w:divsChild>
    </w:div>
    <w:div w:id="887448558">
      <w:bodyDiv w:val="1"/>
      <w:marLeft w:val="0"/>
      <w:marRight w:val="0"/>
      <w:marTop w:val="0"/>
      <w:marBottom w:val="0"/>
      <w:divBdr>
        <w:top w:val="none" w:sz="0" w:space="0" w:color="auto"/>
        <w:left w:val="none" w:sz="0" w:space="0" w:color="auto"/>
        <w:bottom w:val="none" w:sz="0" w:space="0" w:color="auto"/>
        <w:right w:val="none" w:sz="0" w:space="0" w:color="auto"/>
      </w:divBdr>
    </w:div>
    <w:div w:id="945310136">
      <w:bodyDiv w:val="1"/>
      <w:marLeft w:val="0"/>
      <w:marRight w:val="0"/>
      <w:marTop w:val="0"/>
      <w:marBottom w:val="0"/>
      <w:divBdr>
        <w:top w:val="none" w:sz="0" w:space="0" w:color="auto"/>
        <w:left w:val="none" w:sz="0" w:space="0" w:color="auto"/>
        <w:bottom w:val="none" w:sz="0" w:space="0" w:color="auto"/>
        <w:right w:val="none" w:sz="0" w:space="0" w:color="auto"/>
      </w:divBdr>
    </w:div>
    <w:div w:id="981348287">
      <w:bodyDiv w:val="1"/>
      <w:marLeft w:val="0"/>
      <w:marRight w:val="0"/>
      <w:marTop w:val="0"/>
      <w:marBottom w:val="0"/>
      <w:divBdr>
        <w:top w:val="none" w:sz="0" w:space="0" w:color="auto"/>
        <w:left w:val="none" w:sz="0" w:space="0" w:color="auto"/>
        <w:bottom w:val="none" w:sz="0" w:space="0" w:color="auto"/>
        <w:right w:val="none" w:sz="0" w:space="0" w:color="auto"/>
      </w:divBdr>
    </w:div>
    <w:div w:id="1047146832">
      <w:bodyDiv w:val="1"/>
      <w:marLeft w:val="0"/>
      <w:marRight w:val="0"/>
      <w:marTop w:val="0"/>
      <w:marBottom w:val="0"/>
      <w:divBdr>
        <w:top w:val="none" w:sz="0" w:space="0" w:color="auto"/>
        <w:left w:val="none" w:sz="0" w:space="0" w:color="auto"/>
        <w:bottom w:val="none" w:sz="0" w:space="0" w:color="auto"/>
        <w:right w:val="none" w:sz="0" w:space="0" w:color="auto"/>
      </w:divBdr>
      <w:divsChild>
        <w:div w:id="1187405877">
          <w:marLeft w:val="0"/>
          <w:marRight w:val="0"/>
          <w:marTop w:val="75"/>
          <w:marBottom w:val="0"/>
          <w:divBdr>
            <w:top w:val="none" w:sz="0" w:space="0" w:color="auto"/>
            <w:left w:val="none" w:sz="0" w:space="0" w:color="auto"/>
            <w:bottom w:val="none" w:sz="0" w:space="0" w:color="auto"/>
            <w:right w:val="none" w:sz="0" w:space="0" w:color="auto"/>
          </w:divBdr>
        </w:div>
        <w:div w:id="966618611">
          <w:marLeft w:val="0"/>
          <w:marRight w:val="0"/>
          <w:marTop w:val="0"/>
          <w:marBottom w:val="225"/>
          <w:divBdr>
            <w:top w:val="none" w:sz="0" w:space="0" w:color="auto"/>
            <w:left w:val="none" w:sz="0" w:space="0" w:color="auto"/>
            <w:bottom w:val="none" w:sz="0" w:space="0" w:color="auto"/>
            <w:right w:val="none" w:sz="0" w:space="0" w:color="auto"/>
          </w:divBdr>
        </w:div>
        <w:div w:id="1362130303">
          <w:marLeft w:val="0"/>
          <w:marRight w:val="0"/>
          <w:marTop w:val="0"/>
          <w:marBottom w:val="75"/>
          <w:divBdr>
            <w:top w:val="single" w:sz="2" w:space="0" w:color="FFFFFF"/>
            <w:left w:val="single" w:sz="2" w:space="0" w:color="FFFFFF"/>
            <w:bottom w:val="single" w:sz="2" w:space="0" w:color="FFFFFF"/>
            <w:right w:val="single" w:sz="2" w:space="0" w:color="FFFFFF"/>
          </w:divBdr>
          <w:divsChild>
            <w:div w:id="1368337230">
              <w:marLeft w:val="0"/>
              <w:marRight w:val="0"/>
              <w:marTop w:val="0"/>
              <w:marBottom w:val="0"/>
              <w:divBdr>
                <w:top w:val="none" w:sz="0" w:space="0" w:color="auto"/>
                <w:left w:val="none" w:sz="0" w:space="0" w:color="auto"/>
                <w:bottom w:val="none" w:sz="0" w:space="0" w:color="auto"/>
                <w:right w:val="none" w:sz="0" w:space="0" w:color="auto"/>
              </w:divBdr>
              <w:divsChild>
                <w:div w:id="64103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52297">
      <w:bodyDiv w:val="1"/>
      <w:marLeft w:val="0"/>
      <w:marRight w:val="0"/>
      <w:marTop w:val="0"/>
      <w:marBottom w:val="0"/>
      <w:divBdr>
        <w:top w:val="none" w:sz="0" w:space="0" w:color="auto"/>
        <w:left w:val="none" w:sz="0" w:space="0" w:color="auto"/>
        <w:bottom w:val="none" w:sz="0" w:space="0" w:color="auto"/>
        <w:right w:val="none" w:sz="0" w:space="0" w:color="auto"/>
      </w:divBdr>
    </w:div>
    <w:div w:id="1183395443">
      <w:bodyDiv w:val="1"/>
      <w:marLeft w:val="0"/>
      <w:marRight w:val="0"/>
      <w:marTop w:val="0"/>
      <w:marBottom w:val="0"/>
      <w:divBdr>
        <w:top w:val="none" w:sz="0" w:space="0" w:color="auto"/>
        <w:left w:val="none" w:sz="0" w:space="0" w:color="auto"/>
        <w:bottom w:val="none" w:sz="0" w:space="0" w:color="auto"/>
        <w:right w:val="none" w:sz="0" w:space="0" w:color="auto"/>
      </w:divBdr>
      <w:divsChild>
        <w:div w:id="752120256">
          <w:marLeft w:val="0"/>
          <w:marRight w:val="0"/>
          <w:marTop w:val="0"/>
          <w:marBottom w:val="0"/>
          <w:divBdr>
            <w:top w:val="none" w:sz="0" w:space="0" w:color="auto"/>
            <w:left w:val="none" w:sz="0" w:space="0" w:color="auto"/>
            <w:bottom w:val="none" w:sz="0" w:space="0" w:color="auto"/>
            <w:right w:val="none" w:sz="0" w:space="0" w:color="auto"/>
          </w:divBdr>
        </w:div>
      </w:divsChild>
    </w:div>
    <w:div w:id="1183666241">
      <w:bodyDiv w:val="1"/>
      <w:marLeft w:val="0"/>
      <w:marRight w:val="0"/>
      <w:marTop w:val="0"/>
      <w:marBottom w:val="0"/>
      <w:divBdr>
        <w:top w:val="none" w:sz="0" w:space="0" w:color="auto"/>
        <w:left w:val="none" w:sz="0" w:space="0" w:color="auto"/>
        <w:bottom w:val="none" w:sz="0" w:space="0" w:color="auto"/>
        <w:right w:val="none" w:sz="0" w:space="0" w:color="auto"/>
      </w:divBdr>
    </w:div>
    <w:div w:id="1190802380">
      <w:bodyDiv w:val="1"/>
      <w:marLeft w:val="0"/>
      <w:marRight w:val="0"/>
      <w:marTop w:val="0"/>
      <w:marBottom w:val="0"/>
      <w:divBdr>
        <w:top w:val="none" w:sz="0" w:space="0" w:color="auto"/>
        <w:left w:val="none" w:sz="0" w:space="0" w:color="auto"/>
        <w:bottom w:val="none" w:sz="0" w:space="0" w:color="auto"/>
        <w:right w:val="none" w:sz="0" w:space="0" w:color="auto"/>
      </w:divBdr>
    </w:div>
    <w:div w:id="1195925934">
      <w:bodyDiv w:val="1"/>
      <w:marLeft w:val="0"/>
      <w:marRight w:val="0"/>
      <w:marTop w:val="0"/>
      <w:marBottom w:val="0"/>
      <w:divBdr>
        <w:top w:val="none" w:sz="0" w:space="0" w:color="auto"/>
        <w:left w:val="none" w:sz="0" w:space="0" w:color="auto"/>
        <w:bottom w:val="none" w:sz="0" w:space="0" w:color="auto"/>
        <w:right w:val="none" w:sz="0" w:space="0" w:color="auto"/>
      </w:divBdr>
      <w:divsChild>
        <w:div w:id="815924879">
          <w:marLeft w:val="0"/>
          <w:marRight w:val="0"/>
          <w:marTop w:val="0"/>
          <w:marBottom w:val="0"/>
          <w:divBdr>
            <w:top w:val="none" w:sz="0" w:space="0" w:color="auto"/>
            <w:left w:val="none" w:sz="0" w:space="0" w:color="auto"/>
            <w:bottom w:val="none" w:sz="0" w:space="0" w:color="auto"/>
            <w:right w:val="none" w:sz="0" w:space="0" w:color="auto"/>
          </w:divBdr>
        </w:div>
        <w:div w:id="1541435698">
          <w:marLeft w:val="0"/>
          <w:marRight w:val="0"/>
          <w:marTop w:val="75"/>
          <w:marBottom w:val="0"/>
          <w:divBdr>
            <w:top w:val="none" w:sz="0" w:space="0" w:color="auto"/>
            <w:left w:val="none" w:sz="0" w:space="0" w:color="auto"/>
            <w:bottom w:val="single" w:sz="12" w:space="0" w:color="11FF00"/>
            <w:right w:val="none" w:sz="0" w:space="0" w:color="auto"/>
          </w:divBdr>
          <w:divsChild>
            <w:div w:id="750541973">
              <w:marLeft w:val="0"/>
              <w:marRight w:val="0"/>
              <w:marTop w:val="0"/>
              <w:marBottom w:val="0"/>
              <w:divBdr>
                <w:top w:val="none" w:sz="0" w:space="0" w:color="auto"/>
                <w:left w:val="none" w:sz="0" w:space="0" w:color="auto"/>
                <w:bottom w:val="none" w:sz="0" w:space="0" w:color="auto"/>
                <w:right w:val="none" w:sz="0" w:space="0" w:color="auto"/>
              </w:divBdr>
            </w:div>
          </w:divsChild>
        </w:div>
        <w:div w:id="860900625">
          <w:marLeft w:val="0"/>
          <w:marRight w:val="0"/>
          <w:marTop w:val="0"/>
          <w:marBottom w:val="0"/>
          <w:divBdr>
            <w:top w:val="none" w:sz="0" w:space="0" w:color="auto"/>
            <w:left w:val="none" w:sz="0" w:space="0" w:color="auto"/>
            <w:bottom w:val="none" w:sz="0" w:space="0" w:color="auto"/>
            <w:right w:val="none" w:sz="0" w:space="0" w:color="auto"/>
          </w:divBdr>
        </w:div>
        <w:div w:id="390540505">
          <w:marLeft w:val="0"/>
          <w:marRight w:val="0"/>
          <w:marTop w:val="75"/>
          <w:marBottom w:val="0"/>
          <w:divBdr>
            <w:top w:val="none" w:sz="0" w:space="0" w:color="auto"/>
            <w:left w:val="none" w:sz="0" w:space="0" w:color="auto"/>
            <w:bottom w:val="single" w:sz="12" w:space="0" w:color="84BB7B"/>
            <w:right w:val="none" w:sz="0" w:space="0" w:color="auto"/>
          </w:divBdr>
          <w:divsChild>
            <w:div w:id="803624813">
              <w:marLeft w:val="0"/>
              <w:marRight w:val="0"/>
              <w:marTop w:val="0"/>
              <w:marBottom w:val="0"/>
              <w:divBdr>
                <w:top w:val="none" w:sz="0" w:space="0" w:color="auto"/>
                <w:left w:val="none" w:sz="0" w:space="0" w:color="auto"/>
                <w:bottom w:val="none" w:sz="0" w:space="0" w:color="auto"/>
                <w:right w:val="none" w:sz="0" w:space="0" w:color="auto"/>
              </w:divBdr>
            </w:div>
          </w:divsChild>
        </w:div>
        <w:div w:id="367949407">
          <w:marLeft w:val="0"/>
          <w:marRight w:val="0"/>
          <w:marTop w:val="0"/>
          <w:marBottom w:val="0"/>
          <w:divBdr>
            <w:top w:val="none" w:sz="0" w:space="0" w:color="auto"/>
            <w:left w:val="none" w:sz="0" w:space="0" w:color="auto"/>
            <w:bottom w:val="none" w:sz="0" w:space="0" w:color="auto"/>
            <w:right w:val="none" w:sz="0" w:space="0" w:color="auto"/>
          </w:divBdr>
        </w:div>
        <w:div w:id="589702327">
          <w:marLeft w:val="0"/>
          <w:marRight w:val="0"/>
          <w:marTop w:val="75"/>
          <w:marBottom w:val="0"/>
          <w:divBdr>
            <w:top w:val="none" w:sz="0" w:space="0" w:color="auto"/>
            <w:left w:val="none" w:sz="0" w:space="0" w:color="auto"/>
            <w:bottom w:val="single" w:sz="12" w:space="0" w:color="FFCC00"/>
            <w:right w:val="none" w:sz="0" w:space="0" w:color="auto"/>
          </w:divBdr>
          <w:divsChild>
            <w:div w:id="1182544794">
              <w:marLeft w:val="0"/>
              <w:marRight w:val="0"/>
              <w:marTop w:val="0"/>
              <w:marBottom w:val="0"/>
              <w:divBdr>
                <w:top w:val="none" w:sz="0" w:space="0" w:color="auto"/>
                <w:left w:val="none" w:sz="0" w:space="0" w:color="auto"/>
                <w:bottom w:val="none" w:sz="0" w:space="0" w:color="auto"/>
                <w:right w:val="none" w:sz="0" w:space="0" w:color="auto"/>
              </w:divBdr>
            </w:div>
          </w:divsChild>
        </w:div>
        <w:div w:id="473570841">
          <w:marLeft w:val="0"/>
          <w:marRight w:val="0"/>
          <w:marTop w:val="0"/>
          <w:marBottom w:val="225"/>
          <w:divBdr>
            <w:top w:val="none" w:sz="0" w:space="0" w:color="auto"/>
            <w:left w:val="none" w:sz="0" w:space="0" w:color="auto"/>
            <w:bottom w:val="none" w:sz="0" w:space="0" w:color="auto"/>
            <w:right w:val="none" w:sz="0" w:space="0" w:color="auto"/>
          </w:divBdr>
        </w:div>
      </w:divsChild>
    </w:div>
    <w:div w:id="1199975711">
      <w:bodyDiv w:val="1"/>
      <w:marLeft w:val="0"/>
      <w:marRight w:val="0"/>
      <w:marTop w:val="0"/>
      <w:marBottom w:val="0"/>
      <w:divBdr>
        <w:top w:val="none" w:sz="0" w:space="0" w:color="auto"/>
        <w:left w:val="none" w:sz="0" w:space="0" w:color="auto"/>
        <w:bottom w:val="none" w:sz="0" w:space="0" w:color="auto"/>
        <w:right w:val="none" w:sz="0" w:space="0" w:color="auto"/>
      </w:divBdr>
    </w:div>
    <w:div w:id="1200388923">
      <w:bodyDiv w:val="1"/>
      <w:marLeft w:val="0"/>
      <w:marRight w:val="0"/>
      <w:marTop w:val="0"/>
      <w:marBottom w:val="0"/>
      <w:divBdr>
        <w:top w:val="none" w:sz="0" w:space="0" w:color="auto"/>
        <w:left w:val="none" w:sz="0" w:space="0" w:color="auto"/>
        <w:bottom w:val="none" w:sz="0" w:space="0" w:color="auto"/>
        <w:right w:val="none" w:sz="0" w:space="0" w:color="auto"/>
      </w:divBdr>
    </w:div>
    <w:div w:id="1203175952">
      <w:bodyDiv w:val="1"/>
      <w:marLeft w:val="0"/>
      <w:marRight w:val="0"/>
      <w:marTop w:val="0"/>
      <w:marBottom w:val="0"/>
      <w:divBdr>
        <w:top w:val="none" w:sz="0" w:space="0" w:color="auto"/>
        <w:left w:val="none" w:sz="0" w:space="0" w:color="auto"/>
        <w:bottom w:val="none" w:sz="0" w:space="0" w:color="auto"/>
        <w:right w:val="none" w:sz="0" w:space="0" w:color="auto"/>
      </w:divBdr>
    </w:div>
    <w:div w:id="1266772558">
      <w:bodyDiv w:val="1"/>
      <w:marLeft w:val="0"/>
      <w:marRight w:val="0"/>
      <w:marTop w:val="0"/>
      <w:marBottom w:val="0"/>
      <w:divBdr>
        <w:top w:val="none" w:sz="0" w:space="0" w:color="auto"/>
        <w:left w:val="none" w:sz="0" w:space="0" w:color="auto"/>
        <w:bottom w:val="none" w:sz="0" w:space="0" w:color="auto"/>
        <w:right w:val="none" w:sz="0" w:space="0" w:color="auto"/>
      </w:divBdr>
    </w:div>
    <w:div w:id="1292708468">
      <w:bodyDiv w:val="1"/>
      <w:marLeft w:val="0"/>
      <w:marRight w:val="0"/>
      <w:marTop w:val="0"/>
      <w:marBottom w:val="0"/>
      <w:divBdr>
        <w:top w:val="none" w:sz="0" w:space="0" w:color="auto"/>
        <w:left w:val="none" w:sz="0" w:space="0" w:color="auto"/>
        <w:bottom w:val="none" w:sz="0" w:space="0" w:color="auto"/>
        <w:right w:val="none" w:sz="0" w:space="0" w:color="auto"/>
      </w:divBdr>
    </w:div>
    <w:div w:id="1304121823">
      <w:bodyDiv w:val="1"/>
      <w:marLeft w:val="0"/>
      <w:marRight w:val="0"/>
      <w:marTop w:val="0"/>
      <w:marBottom w:val="0"/>
      <w:divBdr>
        <w:top w:val="none" w:sz="0" w:space="0" w:color="auto"/>
        <w:left w:val="none" w:sz="0" w:space="0" w:color="auto"/>
        <w:bottom w:val="none" w:sz="0" w:space="0" w:color="auto"/>
        <w:right w:val="none" w:sz="0" w:space="0" w:color="auto"/>
      </w:divBdr>
    </w:div>
    <w:div w:id="1340230338">
      <w:bodyDiv w:val="1"/>
      <w:marLeft w:val="0"/>
      <w:marRight w:val="0"/>
      <w:marTop w:val="0"/>
      <w:marBottom w:val="0"/>
      <w:divBdr>
        <w:top w:val="none" w:sz="0" w:space="0" w:color="auto"/>
        <w:left w:val="none" w:sz="0" w:space="0" w:color="auto"/>
        <w:bottom w:val="none" w:sz="0" w:space="0" w:color="auto"/>
        <w:right w:val="none" w:sz="0" w:space="0" w:color="auto"/>
      </w:divBdr>
    </w:div>
    <w:div w:id="1438863245">
      <w:bodyDiv w:val="1"/>
      <w:marLeft w:val="0"/>
      <w:marRight w:val="0"/>
      <w:marTop w:val="0"/>
      <w:marBottom w:val="0"/>
      <w:divBdr>
        <w:top w:val="none" w:sz="0" w:space="0" w:color="auto"/>
        <w:left w:val="none" w:sz="0" w:space="0" w:color="auto"/>
        <w:bottom w:val="none" w:sz="0" w:space="0" w:color="auto"/>
        <w:right w:val="none" w:sz="0" w:space="0" w:color="auto"/>
      </w:divBdr>
    </w:div>
    <w:div w:id="1524594004">
      <w:bodyDiv w:val="1"/>
      <w:marLeft w:val="0"/>
      <w:marRight w:val="0"/>
      <w:marTop w:val="0"/>
      <w:marBottom w:val="0"/>
      <w:divBdr>
        <w:top w:val="none" w:sz="0" w:space="0" w:color="auto"/>
        <w:left w:val="none" w:sz="0" w:space="0" w:color="auto"/>
        <w:bottom w:val="none" w:sz="0" w:space="0" w:color="auto"/>
        <w:right w:val="none" w:sz="0" w:space="0" w:color="auto"/>
      </w:divBdr>
      <w:divsChild>
        <w:div w:id="1263995954">
          <w:marLeft w:val="0"/>
          <w:marRight w:val="0"/>
          <w:marTop w:val="0"/>
          <w:marBottom w:val="0"/>
          <w:divBdr>
            <w:top w:val="none" w:sz="0" w:space="0" w:color="auto"/>
            <w:left w:val="none" w:sz="0" w:space="0" w:color="auto"/>
            <w:bottom w:val="none" w:sz="0" w:space="0" w:color="auto"/>
            <w:right w:val="none" w:sz="0" w:space="0" w:color="auto"/>
          </w:divBdr>
        </w:div>
      </w:divsChild>
    </w:div>
    <w:div w:id="1541552958">
      <w:bodyDiv w:val="1"/>
      <w:marLeft w:val="0"/>
      <w:marRight w:val="0"/>
      <w:marTop w:val="0"/>
      <w:marBottom w:val="0"/>
      <w:divBdr>
        <w:top w:val="none" w:sz="0" w:space="0" w:color="auto"/>
        <w:left w:val="none" w:sz="0" w:space="0" w:color="auto"/>
        <w:bottom w:val="none" w:sz="0" w:space="0" w:color="auto"/>
        <w:right w:val="none" w:sz="0" w:space="0" w:color="auto"/>
      </w:divBdr>
    </w:div>
    <w:div w:id="1577089507">
      <w:bodyDiv w:val="1"/>
      <w:marLeft w:val="0"/>
      <w:marRight w:val="0"/>
      <w:marTop w:val="0"/>
      <w:marBottom w:val="0"/>
      <w:divBdr>
        <w:top w:val="none" w:sz="0" w:space="0" w:color="auto"/>
        <w:left w:val="none" w:sz="0" w:space="0" w:color="auto"/>
        <w:bottom w:val="none" w:sz="0" w:space="0" w:color="auto"/>
        <w:right w:val="none" w:sz="0" w:space="0" w:color="auto"/>
      </w:divBdr>
    </w:div>
    <w:div w:id="1581407946">
      <w:bodyDiv w:val="1"/>
      <w:marLeft w:val="0"/>
      <w:marRight w:val="0"/>
      <w:marTop w:val="0"/>
      <w:marBottom w:val="0"/>
      <w:divBdr>
        <w:top w:val="none" w:sz="0" w:space="0" w:color="auto"/>
        <w:left w:val="none" w:sz="0" w:space="0" w:color="auto"/>
        <w:bottom w:val="none" w:sz="0" w:space="0" w:color="auto"/>
        <w:right w:val="none" w:sz="0" w:space="0" w:color="auto"/>
      </w:divBdr>
    </w:div>
    <w:div w:id="1645237967">
      <w:bodyDiv w:val="1"/>
      <w:marLeft w:val="0"/>
      <w:marRight w:val="0"/>
      <w:marTop w:val="0"/>
      <w:marBottom w:val="0"/>
      <w:divBdr>
        <w:top w:val="none" w:sz="0" w:space="0" w:color="auto"/>
        <w:left w:val="none" w:sz="0" w:space="0" w:color="auto"/>
        <w:bottom w:val="none" w:sz="0" w:space="0" w:color="auto"/>
        <w:right w:val="none" w:sz="0" w:space="0" w:color="auto"/>
      </w:divBdr>
      <w:divsChild>
        <w:div w:id="1845779186">
          <w:marLeft w:val="0"/>
          <w:marRight w:val="0"/>
          <w:marTop w:val="75"/>
          <w:marBottom w:val="0"/>
          <w:divBdr>
            <w:top w:val="none" w:sz="0" w:space="0" w:color="auto"/>
            <w:left w:val="none" w:sz="0" w:space="0" w:color="auto"/>
            <w:bottom w:val="none" w:sz="0" w:space="0" w:color="auto"/>
            <w:right w:val="none" w:sz="0" w:space="0" w:color="auto"/>
          </w:divBdr>
        </w:div>
        <w:div w:id="1002515258">
          <w:marLeft w:val="0"/>
          <w:marRight w:val="0"/>
          <w:marTop w:val="0"/>
          <w:marBottom w:val="225"/>
          <w:divBdr>
            <w:top w:val="none" w:sz="0" w:space="0" w:color="auto"/>
            <w:left w:val="none" w:sz="0" w:space="0" w:color="auto"/>
            <w:bottom w:val="none" w:sz="0" w:space="0" w:color="auto"/>
            <w:right w:val="none" w:sz="0" w:space="0" w:color="auto"/>
          </w:divBdr>
        </w:div>
        <w:div w:id="1798404991">
          <w:marLeft w:val="0"/>
          <w:marRight w:val="0"/>
          <w:marTop w:val="0"/>
          <w:marBottom w:val="75"/>
          <w:divBdr>
            <w:top w:val="single" w:sz="2" w:space="0" w:color="FFFFFF"/>
            <w:left w:val="single" w:sz="2" w:space="0" w:color="FFFFFF"/>
            <w:bottom w:val="single" w:sz="2" w:space="0" w:color="FFFFFF"/>
            <w:right w:val="single" w:sz="2" w:space="0" w:color="FFFFFF"/>
          </w:divBdr>
          <w:divsChild>
            <w:div w:id="957296896">
              <w:marLeft w:val="0"/>
              <w:marRight w:val="0"/>
              <w:marTop w:val="0"/>
              <w:marBottom w:val="0"/>
              <w:divBdr>
                <w:top w:val="none" w:sz="0" w:space="0" w:color="auto"/>
                <w:left w:val="none" w:sz="0" w:space="0" w:color="auto"/>
                <w:bottom w:val="none" w:sz="0" w:space="0" w:color="auto"/>
                <w:right w:val="none" w:sz="0" w:space="0" w:color="auto"/>
              </w:divBdr>
              <w:divsChild>
                <w:div w:id="16625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65244">
      <w:bodyDiv w:val="1"/>
      <w:marLeft w:val="0"/>
      <w:marRight w:val="0"/>
      <w:marTop w:val="0"/>
      <w:marBottom w:val="0"/>
      <w:divBdr>
        <w:top w:val="none" w:sz="0" w:space="0" w:color="auto"/>
        <w:left w:val="none" w:sz="0" w:space="0" w:color="auto"/>
        <w:bottom w:val="none" w:sz="0" w:space="0" w:color="auto"/>
        <w:right w:val="none" w:sz="0" w:space="0" w:color="auto"/>
      </w:divBdr>
    </w:div>
    <w:div w:id="1656060406">
      <w:bodyDiv w:val="1"/>
      <w:marLeft w:val="0"/>
      <w:marRight w:val="0"/>
      <w:marTop w:val="0"/>
      <w:marBottom w:val="0"/>
      <w:divBdr>
        <w:top w:val="none" w:sz="0" w:space="0" w:color="auto"/>
        <w:left w:val="none" w:sz="0" w:space="0" w:color="auto"/>
        <w:bottom w:val="none" w:sz="0" w:space="0" w:color="auto"/>
        <w:right w:val="none" w:sz="0" w:space="0" w:color="auto"/>
      </w:divBdr>
      <w:divsChild>
        <w:div w:id="1266881307">
          <w:marLeft w:val="0"/>
          <w:marRight w:val="0"/>
          <w:marTop w:val="75"/>
          <w:marBottom w:val="0"/>
          <w:divBdr>
            <w:top w:val="none" w:sz="0" w:space="0" w:color="auto"/>
            <w:left w:val="none" w:sz="0" w:space="0" w:color="auto"/>
            <w:bottom w:val="none" w:sz="0" w:space="0" w:color="auto"/>
            <w:right w:val="none" w:sz="0" w:space="0" w:color="auto"/>
          </w:divBdr>
        </w:div>
        <w:div w:id="72048429">
          <w:marLeft w:val="0"/>
          <w:marRight w:val="0"/>
          <w:marTop w:val="0"/>
          <w:marBottom w:val="225"/>
          <w:divBdr>
            <w:top w:val="none" w:sz="0" w:space="0" w:color="auto"/>
            <w:left w:val="none" w:sz="0" w:space="0" w:color="auto"/>
            <w:bottom w:val="none" w:sz="0" w:space="0" w:color="auto"/>
            <w:right w:val="none" w:sz="0" w:space="0" w:color="auto"/>
          </w:divBdr>
        </w:div>
      </w:divsChild>
    </w:div>
    <w:div w:id="1677802013">
      <w:bodyDiv w:val="1"/>
      <w:marLeft w:val="0"/>
      <w:marRight w:val="0"/>
      <w:marTop w:val="0"/>
      <w:marBottom w:val="0"/>
      <w:divBdr>
        <w:top w:val="none" w:sz="0" w:space="0" w:color="auto"/>
        <w:left w:val="none" w:sz="0" w:space="0" w:color="auto"/>
        <w:bottom w:val="none" w:sz="0" w:space="0" w:color="auto"/>
        <w:right w:val="none" w:sz="0" w:space="0" w:color="auto"/>
      </w:divBdr>
    </w:div>
    <w:div w:id="1679697732">
      <w:bodyDiv w:val="1"/>
      <w:marLeft w:val="0"/>
      <w:marRight w:val="0"/>
      <w:marTop w:val="0"/>
      <w:marBottom w:val="0"/>
      <w:divBdr>
        <w:top w:val="none" w:sz="0" w:space="0" w:color="auto"/>
        <w:left w:val="none" w:sz="0" w:space="0" w:color="auto"/>
        <w:bottom w:val="none" w:sz="0" w:space="0" w:color="auto"/>
        <w:right w:val="none" w:sz="0" w:space="0" w:color="auto"/>
      </w:divBdr>
      <w:divsChild>
        <w:div w:id="1482305731">
          <w:marLeft w:val="0"/>
          <w:marRight w:val="0"/>
          <w:marTop w:val="0"/>
          <w:marBottom w:val="0"/>
          <w:divBdr>
            <w:top w:val="none" w:sz="0" w:space="0" w:color="auto"/>
            <w:left w:val="none" w:sz="0" w:space="0" w:color="auto"/>
            <w:bottom w:val="none" w:sz="0" w:space="0" w:color="auto"/>
            <w:right w:val="none" w:sz="0" w:space="0" w:color="auto"/>
          </w:divBdr>
        </w:div>
      </w:divsChild>
    </w:div>
    <w:div w:id="1819036526">
      <w:bodyDiv w:val="1"/>
      <w:marLeft w:val="0"/>
      <w:marRight w:val="0"/>
      <w:marTop w:val="0"/>
      <w:marBottom w:val="0"/>
      <w:divBdr>
        <w:top w:val="none" w:sz="0" w:space="0" w:color="auto"/>
        <w:left w:val="none" w:sz="0" w:space="0" w:color="auto"/>
        <w:bottom w:val="none" w:sz="0" w:space="0" w:color="auto"/>
        <w:right w:val="none" w:sz="0" w:space="0" w:color="auto"/>
      </w:divBdr>
    </w:div>
    <w:div w:id="1868836951">
      <w:bodyDiv w:val="1"/>
      <w:marLeft w:val="0"/>
      <w:marRight w:val="0"/>
      <w:marTop w:val="0"/>
      <w:marBottom w:val="0"/>
      <w:divBdr>
        <w:top w:val="none" w:sz="0" w:space="0" w:color="auto"/>
        <w:left w:val="none" w:sz="0" w:space="0" w:color="auto"/>
        <w:bottom w:val="none" w:sz="0" w:space="0" w:color="auto"/>
        <w:right w:val="none" w:sz="0" w:space="0" w:color="auto"/>
      </w:divBdr>
    </w:div>
    <w:div w:id="1895919885">
      <w:bodyDiv w:val="1"/>
      <w:marLeft w:val="0"/>
      <w:marRight w:val="0"/>
      <w:marTop w:val="0"/>
      <w:marBottom w:val="0"/>
      <w:divBdr>
        <w:top w:val="none" w:sz="0" w:space="0" w:color="auto"/>
        <w:left w:val="none" w:sz="0" w:space="0" w:color="auto"/>
        <w:bottom w:val="none" w:sz="0" w:space="0" w:color="auto"/>
        <w:right w:val="none" w:sz="0" w:space="0" w:color="auto"/>
      </w:divBdr>
    </w:div>
    <w:div w:id="1902012368">
      <w:bodyDiv w:val="1"/>
      <w:marLeft w:val="0"/>
      <w:marRight w:val="0"/>
      <w:marTop w:val="0"/>
      <w:marBottom w:val="0"/>
      <w:divBdr>
        <w:top w:val="none" w:sz="0" w:space="0" w:color="auto"/>
        <w:left w:val="none" w:sz="0" w:space="0" w:color="auto"/>
        <w:bottom w:val="none" w:sz="0" w:space="0" w:color="auto"/>
        <w:right w:val="none" w:sz="0" w:space="0" w:color="auto"/>
      </w:divBdr>
      <w:divsChild>
        <w:div w:id="690841835">
          <w:marLeft w:val="0"/>
          <w:marRight w:val="0"/>
          <w:marTop w:val="0"/>
          <w:marBottom w:val="240"/>
          <w:divBdr>
            <w:top w:val="none" w:sz="0" w:space="0" w:color="auto"/>
            <w:left w:val="none" w:sz="0" w:space="0" w:color="auto"/>
            <w:bottom w:val="single" w:sz="6" w:space="6" w:color="E8EAED"/>
            <w:right w:val="none" w:sz="0" w:space="0" w:color="auto"/>
          </w:divBdr>
          <w:divsChild>
            <w:div w:id="635187756">
              <w:marLeft w:val="0"/>
              <w:marRight w:val="0"/>
              <w:marTop w:val="0"/>
              <w:marBottom w:val="0"/>
              <w:divBdr>
                <w:top w:val="none" w:sz="0" w:space="0" w:color="auto"/>
                <w:left w:val="none" w:sz="0" w:space="0" w:color="auto"/>
                <w:bottom w:val="none" w:sz="0" w:space="0" w:color="auto"/>
                <w:right w:val="none" w:sz="0" w:space="0" w:color="auto"/>
              </w:divBdr>
              <w:divsChild>
                <w:div w:id="91827881">
                  <w:marLeft w:val="0"/>
                  <w:marRight w:val="0"/>
                  <w:marTop w:val="0"/>
                  <w:marBottom w:val="0"/>
                  <w:divBdr>
                    <w:top w:val="none" w:sz="0" w:space="0" w:color="auto"/>
                    <w:left w:val="none" w:sz="0" w:space="0" w:color="auto"/>
                    <w:bottom w:val="none" w:sz="0" w:space="0" w:color="auto"/>
                    <w:right w:val="none" w:sz="0" w:space="0" w:color="auto"/>
                  </w:divBdr>
                </w:div>
              </w:divsChild>
            </w:div>
            <w:div w:id="1102601911">
              <w:marLeft w:val="0"/>
              <w:marRight w:val="0"/>
              <w:marTop w:val="0"/>
              <w:marBottom w:val="0"/>
              <w:divBdr>
                <w:top w:val="none" w:sz="0" w:space="0" w:color="auto"/>
                <w:left w:val="none" w:sz="0" w:space="0" w:color="auto"/>
                <w:bottom w:val="none" w:sz="0" w:space="0" w:color="auto"/>
                <w:right w:val="none" w:sz="0" w:space="0" w:color="auto"/>
              </w:divBdr>
              <w:divsChild>
                <w:div w:id="1127118452">
                  <w:marLeft w:val="0"/>
                  <w:marRight w:val="0"/>
                  <w:marTop w:val="0"/>
                  <w:marBottom w:val="0"/>
                  <w:divBdr>
                    <w:top w:val="none" w:sz="0" w:space="0" w:color="auto"/>
                    <w:left w:val="none" w:sz="0" w:space="0" w:color="auto"/>
                    <w:bottom w:val="none" w:sz="0" w:space="0" w:color="auto"/>
                    <w:right w:val="none" w:sz="0" w:space="0" w:color="auto"/>
                  </w:divBdr>
                  <w:divsChild>
                    <w:div w:id="310793947">
                      <w:marLeft w:val="0"/>
                      <w:marRight w:val="0"/>
                      <w:marTop w:val="0"/>
                      <w:marBottom w:val="30"/>
                      <w:divBdr>
                        <w:top w:val="none" w:sz="0" w:space="0" w:color="auto"/>
                        <w:left w:val="none" w:sz="0" w:space="0" w:color="auto"/>
                        <w:bottom w:val="none" w:sz="0" w:space="0" w:color="auto"/>
                        <w:right w:val="none" w:sz="0" w:space="0" w:color="auto"/>
                      </w:divBdr>
                      <w:divsChild>
                        <w:div w:id="1536885434">
                          <w:marLeft w:val="0"/>
                          <w:marRight w:val="0"/>
                          <w:marTop w:val="0"/>
                          <w:marBottom w:val="0"/>
                          <w:divBdr>
                            <w:top w:val="none" w:sz="0" w:space="0" w:color="auto"/>
                            <w:left w:val="none" w:sz="0" w:space="0" w:color="auto"/>
                            <w:bottom w:val="none" w:sz="0" w:space="0" w:color="auto"/>
                            <w:right w:val="none" w:sz="0" w:space="0" w:color="auto"/>
                          </w:divBdr>
                          <w:divsChild>
                            <w:div w:id="130280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01428">
                  <w:marLeft w:val="120"/>
                  <w:marRight w:val="0"/>
                  <w:marTop w:val="0"/>
                  <w:marBottom w:val="0"/>
                  <w:divBdr>
                    <w:top w:val="none" w:sz="0" w:space="0" w:color="auto"/>
                    <w:left w:val="none" w:sz="0" w:space="0" w:color="auto"/>
                    <w:bottom w:val="none" w:sz="0" w:space="0" w:color="auto"/>
                    <w:right w:val="none" w:sz="0" w:space="0" w:color="auto"/>
                  </w:divBdr>
                  <w:divsChild>
                    <w:div w:id="164346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8424">
          <w:marLeft w:val="0"/>
          <w:marRight w:val="0"/>
          <w:marTop w:val="0"/>
          <w:marBottom w:val="0"/>
          <w:divBdr>
            <w:top w:val="none" w:sz="0" w:space="0" w:color="auto"/>
            <w:left w:val="none" w:sz="0" w:space="0" w:color="auto"/>
            <w:bottom w:val="none" w:sz="0" w:space="0" w:color="auto"/>
            <w:right w:val="none" w:sz="0" w:space="0" w:color="auto"/>
          </w:divBdr>
          <w:divsChild>
            <w:div w:id="1850173853">
              <w:marLeft w:val="0"/>
              <w:marRight w:val="360"/>
              <w:marTop w:val="0"/>
              <w:marBottom w:val="0"/>
              <w:divBdr>
                <w:top w:val="none" w:sz="0" w:space="0" w:color="auto"/>
                <w:left w:val="none" w:sz="0" w:space="0" w:color="auto"/>
                <w:bottom w:val="none" w:sz="0" w:space="0" w:color="auto"/>
                <w:right w:val="none" w:sz="0" w:space="0" w:color="auto"/>
              </w:divBdr>
              <w:divsChild>
                <w:div w:id="1065836363">
                  <w:marLeft w:val="0"/>
                  <w:marRight w:val="0"/>
                  <w:marTop w:val="0"/>
                  <w:marBottom w:val="0"/>
                  <w:divBdr>
                    <w:top w:val="none" w:sz="0" w:space="0" w:color="auto"/>
                    <w:left w:val="none" w:sz="0" w:space="0" w:color="auto"/>
                    <w:bottom w:val="none" w:sz="0" w:space="0" w:color="auto"/>
                    <w:right w:val="none" w:sz="0" w:space="0" w:color="auto"/>
                  </w:divBdr>
                  <w:divsChild>
                    <w:div w:id="2118526884">
                      <w:marLeft w:val="0"/>
                      <w:marRight w:val="0"/>
                      <w:marTop w:val="0"/>
                      <w:marBottom w:val="0"/>
                      <w:divBdr>
                        <w:top w:val="none" w:sz="0" w:space="0" w:color="auto"/>
                        <w:left w:val="none" w:sz="0" w:space="0" w:color="auto"/>
                        <w:bottom w:val="none" w:sz="0" w:space="0" w:color="auto"/>
                        <w:right w:val="none" w:sz="0" w:space="0" w:color="auto"/>
                      </w:divBdr>
                      <w:divsChild>
                        <w:div w:id="1592473777">
                          <w:marLeft w:val="0"/>
                          <w:marRight w:val="0"/>
                          <w:marTop w:val="0"/>
                          <w:marBottom w:val="0"/>
                          <w:divBdr>
                            <w:top w:val="none" w:sz="0" w:space="0" w:color="auto"/>
                            <w:left w:val="none" w:sz="0" w:space="0" w:color="auto"/>
                            <w:bottom w:val="none" w:sz="0" w:space="0" w:color="auto"/>
                            <w:right w:val="none" w:sz="0" w:space="0" w:color="auto"/>
                          </w:divBdr>
                          <w:divsChild>
                            <w:div w:id="2023121329">
                              <w:marLeft w:val="0"/>
                              <w:marRight w:val="0"/>
                              <w:marTop w:val="0"/>
                              <w:marBottom w:val="0"/>
                              <w:divBdr>
                                <w:top w:val="none" w:sz="0" w:space="0" w:color="auto"/>
                                <w:left w:val="none" w:sz="0" w:space="0" w:color="auto"/>
                                <w:bottom w:val="none" w:sz="0" w:space="0" w:color="auto"/>
                                <w:right w:val="none" w:sz="0" w:space="0" w:color="auto"/>
                              </w:divBdr>
                              <w:divsChild>
                                <w:div w:id="1955208010">
                                  <w:marLeft w:val="0"/>
                                  <w:marRight w:val="0"/>
                                  <w:marTop w:val="0"/>
                                  <w:marBottom w:val="0"/>
                                  <w:divBdr>
                                    <w:top w:val="none" w:sz="0" w:space="0" w:color="auto"/>
                                    <w:left w:val="none" w:sz="0" w:space="0" w:color="auto"/>
                                    <w:bottom w:val="none" w:sz="0" w:space="0" w:color="auto"/>
                                    <w:right w:val="none" w:sz="0" w:space="0" w:color="auto"/>
                                  </w:divBdr>
                                  <w:divsChild>
                                    <w:div w:id="2010214407">
                                      <w:marLeft w:val="0"/>
                                      <w:marRight w:val="0"/>
                                      <w:marTop w:val="0"/>
                                      <w:marBottom w:val="0"/>
                                      <w:divBdr>
                                        <w:top w:val="none" w:sz="0" w:space="0" w:color="auto"/>
                                        <w:left w:val="none" w:sz="0" w:space="0" w:color="auto"/>
                                        <w:bottom w:val="none" w:sz="0" w:space="0" w:color="auto"/>
                                        <w:right w:val="none" w:sz="0" w:space="0" w:color="auto"/>
                                      </w:divBdr>
                                      <w:divsChild>
                                        <w:div w:id="1406996232">
                                          <w:marLeft w:val="0"/>
                                          <w:marRight w:val="0"/>
                                          <w:marTop w:val="0"/>
                                          <w:marBottom w:val="0"/>
                                          <w:divBdr>
                                            <w:top w:val="none" w:sz="0" w:space="0" w:color="auto"/>
                                            <w:left w:val="none" w:sz="0" w:space="0" w:color="auto"/>
                                            <w:bottom w:val="none" w:sz="0" w:space="0" w:color="auto"/>
                                            <w:right w:val="none" w:sz="0" w:space="0" w:color="auto"/>
                                          </w:divBdr>
                                          <w:divsChild>
                                            <w:div w:id="964047791">
                                              <w:marLeft w:val="0"/>
                                              <w:marRight w:val="240"/>
                                              <w:marTop w:val="0"/>
                                              <w:marBottom w:val="0"/>
                                              <w:divBdr>
                                                <w:top w:val="none" w:sz="0" w:space="0" w:color="auto"/>
                                                <w:left w:val="none" w:sz="0" w:space="0" w:color="auto"/>
                                                <w:bottom w:val="none" w:sz="0" w:space="0" w:color="auto"/>
                                                <w:right w:val="none" w:sz="0" w:space="0" w:color="auto"/>
                                              </w:divBdr>
                                              <w:divsChild>
                                                <w:div w:id="707604198">
                                                  <w:marLeft w:val="0"/>
                                                  <w:marRight w:val="0"/>
                                                  <w:marTop w:val="0"/>
                                                  <w:marBottom w:val="0"/>
                                                  <w:divBdr>
                                                    <w:top w:val="none" w:sz="0" w:space="0" w:color="auto"/>
                                                    <w:left w:val="none" w:sz="0" w:space="0" w:color="auto"/>
                                                    <w:bottom w:val="none" w:sz="0" w:space="0" w:color="auto"/>
                                                    <w:right w:val="none" w:sz="0" w:space="0" w:color="auto"/>
                                                  </w:divBdr>
                                                  <w:divsChild>
                                                    <w:div w:id="9643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095728">
                                          <w:marLeft w:val="0"/>
                                          <w:marRight w:val="0"/>
                                          <w:marTop w:val="0"/>
                                          <w:marBottom w:val="0"/>
                                          <w:divBdr>
                                            <w:top w:val="none" w:sz="0" w:space="0" w:color="auto"/>
                                            <w:left w:val="none" w:sz="0" w:space="0" w:color="auto"/>
                                            <w:bottom w:val="none" w:sz="0" w:space="0" w:color="auto"/>
                                            <w:right w:val="none" w:sz="0" w:space="0" w:color="auto"/>
                                          </w:divBdr>
                                          <w:divsChild>
                                            <w:div w:id="1017584081">
                                              <w:marLeft w:val="0"/>
                                              <w:marRight w:val="0"/>
                                              <w:marTop w:val="0"/>
                                              <w:marBottom w:val="120"/>
                                              <w:divBdr>
                                                <w:top w:val="none" w:sz="0" w:space="0" w:color="auto"/>
                                                <w:left w:val="none" w:sz="0" w:space="0" w:color="auto"/>
                                                <w:bottom w:val="none" w:sz="0" w:space="0" w:color="auto"/>
                                                <w:right w:val="none" w:sz="0" w:space="0" w:color="auto"/>
                                              </w:divBdr>
                                              <w:divsChild>
                                                <w:div w:id="1867022043">
                                                  <w:marLeft w:val="0"/>
                                                  <w:marRight w:val="0"/>
                                                  <w:marTop w:val="0"/>
                                                  <w:marBottom w:val="0"/>
                                                  <w:divBdr>
                                                    <w:top w:val="none" w:sz="0" w:space="0" w:color="auto"/>
                                                    <w:left w:val="none" w:sz="0" w:space="0" w:color="auto"/>
                                                    <w:bottom w:val="none" w:sz="0" w:space="0" w:color="auto"/>
                                                    <w:right w:val="none" w:sz="0" w:space="0" w:color="auto"/>
                                                  </w:divBdr>
                                                  <w:divsChild>
                                                    <w:div w:id="89004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4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1991">
                          <w:marLeft w:val="0"/>
                          <w:marRight w:val="0"/>
                          <w:marTop w:val="120"/>
                          <w:marBottom w:val="180"/>
                          <w:divBdr>
                            <w:top w:val="none" w:sz="0" w:space="0" w:color="auto"/>
                            <w:left w:val="none" w:sz="0" w:space="0" w:color="auto"/>
                            <w:bottom w:val="none" w:sz="0" w:space="0" w:color="auto"/>
                            <w:right w:val="none" w:sz="0" w:space="0" w:color="auto"/>
                          </w:divBdr>
                          <w:divsChild>
                            <w:div w:id="814759106">
                              <w:marLeft w:val="0"/>
                              <w:marRight w:val="0"/>
                              <w:marTop w:val="0"/>
                              <w:marBottom w:val="0"/>
                              <w:divBdr>
                                <w:top w:val="none" w:sz="0" w:space="0" w:color="auto"/>
                                <w:left w:val="none" w:sz="0" w:space="0" w:color="auto"/>
                                <w:bottom w:val="none" w:sz="0" w:space="0" w:color="auto"/>
                                <w:right w:val="none" w:sz="0" w:space="0" w:color="auto"/>
                              </w:divBdr>
                              <w:divsChild>
                                <w:div w:id="159204071">
                                  <w:marLeft w:val="0"/>
                                  <w:marRight w:val="0"/>
                                  <w:marTop w:val="0"/>
                                  <w:marBottom w:val="0"/>
                                  <w:divBdr>
                                    <w:top w:val="none" w:sz="0" w:space="0" w:color="auto"/>
                                    <w:left w:val="none" w:sz="0" w:space="0" w:color="auto"/>
                                    <w:bottom w:val="none" w:sz="0" w:space="0" w:color="auto"/>
                                    <w:right w:val="none" w:sz="0" w:space="0" w:color="auto"/>
                                  </w:divBdr>
                                  <w:divsChild>
                                    <w:div w:id="297730215">
                                      <w:marLeft w:val="0"/>
                                      <w:marRight w:val="0"/>
                                      <w:marTop w:val="0"/>
                                      <w:marBottom w:val="0"/>
                                      <w:divBdr>
                                        <w:top w:val="none" w:sz="0" w:space="0" w:color="auto"/>
                                        <w:left w:val="none" w:sz="0" w:space="0" w:color="auto"/>
                                        <w:bottom w:val="none" w:sz="0" w:space="0" w:color="auto"/>
                                        <w:right w:val="none" w:sz="0" w:space="0" w:color="auto"/>
                                      </w:divBdr>
                                      <w:divsChild>
                                        <w:div w:id="1916426744">
                                          <w:marLeft w:val="0"/>
                                          <w:marRight w:val="0"/>
                                          <w:marTop w:val="0"/>
                                          <w:marBottom w:val="0"/>
                                          <w:divBdr>
                                            <w:top w:val="none" w:sz="0" w:space="0" w:color="auto"/>
                                            <w:left w:val="none" w:sz="0" w:space="0" w:color="auto"/>
                                            <w:bottom w:val="none" w:sz="0" w:space="0" w:color="auto"/>
                                            <w:right w:val="none" w:sz="0" w:space="0" w:color="auto"/>
                                          </w:divBdr>
                                          <w:divsChild>
                                            <w:div w:id="168324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346581">
                              <w:marLeft w:val="0"/>
                              <w:marRight w:val="0"/>
                              <w:marTop w:val="0"/>
                              <w:marBottom w:val="0"/>
                              <w:divBdr>
                                <w:top w:val="none" w:sz="0" w:space="0" w:color="auto"/>
                                <w:left w:val="none" w:sz="0" w:space="0" w:color="auto"/>
                                <w:bottom w:val="none" w:sz="0" w:space="0" w:color="auto"/>
                                <w:right w:val="none" w:sz="0" w:space="0" w:color="auto"/>
                              </w:divBdr>
                              <w:divsChild>
                                <w:div w:id="94832864">
                                  <w:marLeft w:val="0"/>
                                  <w:marRight w:val="0"/>
                                  <w:marTop w:val="0"/>
                                  <w:marBottom w:val="0"/>
                                  <w:divBdr>
                                    <w:top w:val="none" w:sz="0" w:space="0" w:color="auto"/>
                                    <w:left w:val="none" w:sz="0" w:space="0" w:color="auto"/>
                                    <w:bottom w:val="none" w:sz="0" w:space="0" w:color="auto"/>
                                    <w:right w:val="none" w:sz="0" w:space="0" w:color="auto"/>
                                  </w:divBdr>
                                </w:div>
                                <w:div w:id="263266813">
                                  <w:marLeft w:val="0"/>
                                  <w:marRight w:val="0"/>
                                  <w:marTop w:val="0"/>
                                  <w:marBottom w:val="0"/>
                                  <w:divBdr>
                                    <w:top w:val="none" w:sz="0" w:space="0" w:color="auto"/>
                                    <w:left w:val="none" w:sz="0" w:space="0" w:color="auto"/>
                                    <w:bottom w:val="none" w:sz="0" w:space="0" w:color="auto"/>
                                    <w:right w:val="none" w:sz="0" w:space="0" w:color="auto"/>
                                  </w:divBdr>
                                </w:div>
                                <w:div w:id="179786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642984">
      <w:bodyDiv w:val="1"/>
      <w:marLeft w:val="0"/>
      <w:marRight w:val="0"/>
      <w:marTop w:val="0"/>
      <w:marBottom w:val="0"/>
      <w:divBdr>
        <w:top w:val="none" w:sz="0" w:space="0" w:color="auto"/>
        <w:left w:val="none" w:sz="0" w:space="0" w:color="auto"/>
        <w:bottom w:val="none" w:sz="0" w:space="0" w:color="auto"/>
        <w:right w:val="none" w:sz="0" w:space="0" w:color="auto"/>
      </w:divBdr>
      <w:divsChild>
        <w:div w:id="332726744">
          <w:marLeft w:val="0"/>
          <w:marRight w:val="0"/>
          <w:marTop w:val="0"/>
          <w:marBottom w:val="0"/>
          <w:divBdr>
            <w:top w:val="none" w:sz="0" w:space="0" w:color="auto"/>
            <w:left w:val="none" w:sz="0" w:space="0" w:color="auto"/>
            <w:bottom w:val="none" w:sz="0" w:space="0" w:color="auto"/>
            <w:right w:val="none" w:sz="0" w:space="0" w:color="auto"/>
          </w:divBdr>
        </w:div>
      </w:divsChild>
    </w:div>
    <w:div w:id="1964575632">
      <w:bodyDiv w:val="1"/>
      <w:marLeft w:val="0"/>
      <w:marRight w:val="0"/>
      <w:marTop w:val="0"/>
      <w:marBottom w:val="0"/>
      <w:divBdr>
        <w:top w:val="none" w:sz="0" w:space="0" w:color="auto"/>
        <w:left w:val="none" w:sz="0" w:space="0" w:color="auto"/>
        <w:bottom w:val="none" w:sz="0" w:space="0" w:color="auto"/>
        <w:right w:val="none" w:sz="0" w:space="0" w:color="auto"/>
      </w:divBdr>
    </w:div>
    <w:div w:id="1973486210">
      <w:bodyDiv w:val="1"/>
      <w:marLeft w:val="0"/>
      <w:marRight w:val="0"/>
      <w:marTop w:val="0"/>
      <w:marBottom w:val="0"/>
      <w:divBdr>
        <w:top w:val="none" w:sz="0" w:space="0" w:color="auto"/>
        <w:left w:val="none" w:sz="0" w:space="0" w:color="auto"/>
        <w:bottom w:val="none" w:sz="0" w:space="0" w:color="auto"/>
        <w:right w:val="none" w:sz="0" w:space="0" w:color="auto"/>
      </w:divBdr>
    </w:div>
    <w:div w:id="2079863929">
      <w:bodyDiv w:val="1"/>
      <w:marLeft w:val="0"/>
      <w:marRight w:val="0"/>
      <w:marTop w:val="0"/>
      <w:marBottom w:val="0"/>
      <w:divBdr>
        <w:top w:val="none" w:sz="0" w:space="0" w:color="auto"/>
        <w:left w:val="none" w:sz="0" w:space="0" w:color="auto"/>
        <w:bottom w:val="none" w:sz="0" w:space="0" w:color="auto"/>
        <w:right w:val="none" w:sz="0" w:space="0" w:color="auto"/>
      </w:divBdr>
      <w:divsChild>
        <w:div w:id="761027290">
          <w:marLeft w:val="0"/>
          <w:marRight w:val="0"/>
          <w:marTop w:val="0"/>
          <w:marBottom w:val="0"/>
          <w:divBdr>
            <w:top w:val="none" w:sz="0" w:space="0" w:color="auto"/>
            <w:left w:val="none" w:sz="0" w:space="0" w:color="auto"/>
            <w:bottom w:val="none" w:sz="0" w:space="0" w:color="auto"/>
            <w:right w:val="none" w:sz="0" w:space="0" w:color="auto"/>
          </w:divBdr>
        </w:div>
        <w:div w:id="702751689">
          <w:marLeft w:val="0"/>
          <w:marRight w:val="0"/>
          <w:marTop w:val="75"/>
          <w:marBottom w:val="0"/>
          <w:divBdr>
            <w:top w:val="none" w:sz="0" w:space="0" w:color="auto"/>
            <w:left w:val="none" w:sz="0" w:space="0" w:color="auto"/>
            <w:bottom w:val="single" w:sz="12" w:space="0" w:color="11FF00"/>
            <w:right w:val="none" w:sz="0" w:space="0" w:color="auto"/>
          </w:divBdr>
          <w:divsChild>
            <w:div w:id="215313176">
              <w:marLeft w:val="0"/>
              <w:marRight w:val="0"/>
              <w:marTop w:val="0"/>
              <w:marBottom w:val="0"/>
              <w:divBdr>
                <w:top w:val="none" w:sz="0" w:space="0" w:color="auto"/>
                <w:left w:val="none" w:sz="0" w:space="0" w:color="auto"/>
                <w:bottom w:val="none" w:sz="0" w:space="0" w:color="auto"/>
                <w:right w:val="none" w:sz="0" w:space="0" w:color="auto"/>
              </w:divBdr>
            </w:div>
          </w:divsChild>
        </w:div>
        <w:div w:id="1827044593">
          <w:marLeft w:val="0"/>
          <w:marRight w:val="0"/>
          <w:marTop w:val="0"/>
          <w:marBottom w:val="0"/>
          <w:divBdr>
            <w:top w:val="none" w:sz="0" w:space="0" w:color="auto"/>
            <w:left w:val="none" w:sz="0" w:space="0" w:color="auto"/>
            <w:bottom w:val="none" w:sz="0" w:space="0" w:color="auto"/>
            <w:right w:val="none" w:sz="0" w:space="0" w:color="auto"/>
          </w:divBdr>
        </w:div>
        <w:div w:id="1106466835">
          <w:marLeft w:val="0"/>
          <w:marRight w:val="0"/>
          <w:marTop w:val="75"/>
          <w:marBottom w:val="0"/>
          <w:divBdr>
            <w:top w:val="none" w:sz="0" w:space="0" w:color="auto"/>
            <w:left w:val="none" w:sz="0" w:space="0" w:color="auto"/>
            <w:bottom w:val="single" w:sz="12" w:space="0" w:color="84BB7B"/>
            <w:right w:val="none" w:sz="0" w:space="0" w:color="auto"/>
          </w:divBdr>
          <w:divsChild>
            <w:div w:id="1483110290">
              <w:marLeft w:val="0"/>
              <w:marRight w:val="0"/>
              <w:marTop w:val="0"/>
              <w:marBottom w:val="0"/>
              <w:divBdr>
                <w:top w:val="none" w:sz="0" w:space="0" w:color="auto"/>
                <w:left w:val="none" w:sz="0" w:space="0" w:color="auto"/>
                <w:bottom w:val="none" w:sz="0" w:space="0" w:color="auto"/>
                <w:right w:val="none" w:sz="0" w:space="0" w:color="auto"/>
              </w:divBdr>
            </w:div>
          </w:divsChild>
        </w:div>
        <w:div w:id="2005936266">
          <w:marLeft w:val="0"/>
          <w:marRight w:val="0"/>
          <w:marTop w:val="0"/>
          <w:marBottom w:val="0"/>
          <w:divBdr>
            <w:top w:val="none" w:sz="0" w:space="0" w:color="auto"/>
            <w:left w:val="none" w:sz="0" w:space="0" w:color="auto"/>
            <w:bottom w:val="none" w:sz="0" w:space="0" w:color="auto"/>
            <w:right w:val="none" w:sz="0" w:space="0" w:color="auto"/>
          </w:divBdr>
        </w:div>
        <w:div w:id="1966034708">
          <w:marLeft w:val="0"/>
          <w:marRight w:val="0"/>
          <w:marTop w:val="75"/>
          <w:marBottom w:val="0"/>
          <w:divBdr>
            <w:top w:val="none" w:sz="0" w:space="0" w:color="auto"/>
            <w:left w:val="none" w:sz="0" w:space="0" w:color="auto"/>
            <w:bottom w:val="single" w:sz="12" w:space="0" w:color="FFCC00"/>
            <w:right w:val="none" w:sz="0" w:space="0" w:color="auto"/>
          </w:divBdr>
          <w:divsChild>
            <w:div w:id="1543715757">
              <w:marLeft w:val="0"/>
              <w:marRight w:val="0"/>
              <w:marTop w:val="0"/>
              <w:marBottom w:val="0"/>
              <w:divBdr>
                <w:top w:val="none" w:sz="0" w:space="0" w:color="auto"/>
                <w:left w:val="none" w:sz="0" w:space="0" w:color="auto"/>
                <w:bottom w:val="none" w:sz="0" w:space="0" w:color="auto"/>
                <w:right w:val="none" w:sz="0" w:space="0" w:color="auto"/>
              </w:divBdr>
            </w:div>
          </w:divsChild>
        </w:div>
        <w:div w:id="1760523362">
          <w:marLeft w:val="0"/>
          <w:marRight w:val="0"/>
          <w:marTop w:val="0"/>
          <w:marBottom w:val="225"/>
          <w:divBdr>
            <w:top w:val="none" w:sz="0" w:space="0" w:color="auto"/>
            <w:left w:val="none" w:sz="0" w:space="0" w:color="auto"/>
            <w:bottom w:val="none" w:sz="0" w:space="0" w:color="auto"/>
            <w:right w:val="none" w:sz="0" w:space="0" w:color="auto"/>
          </w:divBdr>
        </w:div>
      </w:divsChild>
    </w:div>
    <w:div w:id="2128307568">
      <w:bodyDiv w:val="1"/>
      <w:marLeft w:val="0"/>
      <w:marRight w:val="0"/>
      <w:marTop w:val="0"/>
      <w:marBottom w:val="0"/>
      <w:divBdr>
        <w:top w:val="none" w:sz="0" w:space="0" w:color="auto"/>
        <w:left w:val="none" w:sz="0" w:space="0" w:color="auto"/>
        <w:bottom w:val="none" w:sz="0" w:space="0" w:color="auto"/>
        <w:right w:val="none" w:sz="0" w:space="0" w:color="auto"/>
      </w:divBdr>
      <w:divsChild>
        <w:div w:id="538397999">
          <w:marLeft w:val="0"/>
          <w:marRight w:val="0"/>
          <w:marTop w:val="0"/>
          <w:marBottom w:val="0"/>
          <w:divBdr>
            <w:top w:val="none" w:sz="0" w:space="0" w:color="auto"/>
            <w:left w:val="none" w:sz="0" w:space="0" w:color="auto"/>
            <w:bottom w:val="none" w:sz="0" w:space="0" w:color="auto"/>
            <w:right w:val="none" w:sz="0" w:space="0" w:color="auto"/>
          </w:divBdr>
        </w:div>
        <w:div w:id="2102143281">
          <w:marLeft w:val="0"/>
          <w:marRight w:val="0"/>
          <w:marTop w:val="75"/>
          <w:marBottom w:val="0"/>
          <w:divBdr>
            <w:top w:val="none" w:sz="0" w:space="0" w:color="auto"/>
            <w:left w:val="none" w:sz="0" w:space="0" w:color="auto"/>
            <w:bottom w:val="single" w:sz="12" w:space="0" w:color="11FF00"/>
            <w:right w:val="none" w:sz="0" w:space="0" w:color="auto"/>
          </w:divBdr>
          <w:divsChild>
            <w:div w:id="394397856">
              <w:marLeft w:val="0"/>
              <w:marRight w:val="0"/>
              <w:marTop w:val="0"/>
              <w:marBottom w:val="0"/>
              <w:divBdr>
                <w:top w:val="none" w:sz="0" w:space="0" w:color="auto"/>
                <w:left w:val="none" w:sz="0" w:space="0" w:color="auto"/>
                <w:bottom w:val="none" w:sz="0" w:space="0" w:color="auto"/>
                <w:right w:val="none" w:sz="0" w:space="0" w:color="auto"/>
              </w:divBdr>
            </w:div>
          </w:divsChild>
        </w:div>
        <w:div w:id="1254242058">
          <w:marLeft w:val="0"/>
          <w:marRight w:val="0"/>
          <w:marTop w:val="0"/>
          <w:marBottom w:val="0"/>
          <w:divBdr>
            <w:top w:val="none" w:sz="0" w:space="0" w:color="auto"/>
            <w:left w:val="none" w:sz="0" w:space="0" w:color="auto"/>
            <w:bottom w:val="none" w:sz="0" w:space="0" w:color="auto"/>
            <w:right w:val="none" w:sz="0" w:space="0" w:color="auto"/>
          </w:divBdr>
        </w:div>
        <w:div w:id="1537042197">
          <w:marLeft w:val="0"/>
          <w:marRight w:val="0"/>
          <w:marTop w:val="75"/>
          <w:marBottom w:val="0"/>
          <w:divBdr>
            <w:top w:val="none" w:sz="0" w:space="0" w:color="auto"/>
            <w:left w:val="none" w:sz="0" w:space="0" w:color="auto"/>
            <w:bottom w:val="single" w:sz="12" w:space="0" w:color="84BB7B"/>
            <w:right w:val="none" w:sz="0" w:space="0" w:color="auto"/>
          </w:divBdr>
          <w:divsChild>
            <w:div w:id="602810570">
              <w:marLeft w:val="0"/>
              <w:marRight w:val="0"/>
              <w:marTop w:val="0"/>
              <w:marBottom w:val="0"/>
              <w:divBdr>
                <w:top w:val="none" w:sz="0" w:space="0" w:color="auto"/>
                <w:left w:val="none" w:sz="0" w:space="0" w:color="auto"/>
                <w:bottom w:val="none" w:sz="0" w:space="0" w:color="auto"/>
                <w:right w:val="none" w:sz="0" w:space="0" w:color="auto"/>
              </w:divBdr>
            </w:div>
          </w:divsChild>
        </w:div>
        <w:div w:id="990326311">
          <w:marLeft w:val="0"/>
          <w:marRight w:val="0"/>
          <w:marTop w:val="0"/>
          <w:marBottom w:val="0"/>
          <w:divBdr>
            <w:top w:val="none" w:sz="0" w:space="0" w:color="auto"/>
            <w:left w:val="none" w:sz="0" w:space="0" w:color="auto"/>
            <w:bottom w:val="none" w:sz="0" w:space="0" w:color="auto"/>
            <w:right w:val="none" w:sz="0" w:space="0" w:color="auto"/>
          </w:divBdr>
        </w:div>
        <w:div w:id="937981136">
          <w:marLeft w:val="0"/>
          <w:marRight w:val="0"/>
          <w:marTop w:val="75"/>
          <w:marBottom w:val="0"/>
          <w:divBdr>
            <w:top w:val="none" w:sz="0" w:space="0" w:color="auto"/>
            <w:left w:val="none" w:sz="0" w:space="0" w:color="auto"/>
            <w:bottom w:val="single" w:sz="12" w:space="0" w:color="FFCC00"/>
            <w:right w:val="none" w:sz="0" w:space="0" w:color="auto"/>
          </w:divBdr>
          <w:divsChild>
            <w:div w:id="284393369">
              <w:marLeft w:val="0"/>
              <w:marRight w:val="0"/>
              <w:marTop w:val="0"/>
              <w:marBottom w:val="0"/>
              <w:divBdr>
                <w:top w:val="none" w:sz="0" w:space="0" w:color="auto"/>
                <w:left w:val="none" w:sz="0" w:space="0" w:color="auto"/>
                <w:bottom w:val="none" w:sz="0" w:space="0" w:color="auto"/>
                <w:right w:val="none" w:sz="0" w:space="0" w:color="auto"/>
              </w:divBdr>
            </w:div>
          </w:divsChild>
        </w:div>
        <w:div w:id="100690955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macroaxis.com/financials/JPM/JPMorgan-Chase-Co"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macroaxis.com/volatility/JPM/JPMorgan-Chase-Co"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www.macroaxis.com/financials/JPM/JPMorgan-Chase-Co"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acroaxis.com/invest/technicalIndicator/JPM/Risk-Adjusted-Performance" TargetMode="External"/><Relationship Id="rId5" Type="http://schemas.openxmlformats.org/officeDocument/2006/relationships/webSettings" Target="webSettings.xml"/><Relationship Id="rId15" Type="http://schemas.openxmlformats.org/officeDocument/2006/relationships/hyperlink" Target="https://www.macroaxis.com/invest/beta/JPM" TargetMode="External"/><Relationship Id="rId23" Type="http://schemas.openxmlformats.org/officeDocument/2006/relationships/theme" Target="theme/theme1.xml"/><Relationship Id="rId10" Type="http://schemas.openxmlformats.org/officeDocument/2006/relationships/hyperlink" Target="https://www.macroaxis.com/technical-analysis/JPM/JPMorgan-Chase-Co"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macroaxis.com/investing/JPM" TargetMode="External"/><Relationship Id="rId14" Type="http://schemas.openxmlformats.org/officeDocument/2006/relationships/hyperlink" Target="https://www.macroaxis.com/stocks/beta/JPM"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CE3AA-4E86-43F9-AF16-D19FDE3A7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Gayithri Naidu</dc:creator>
  <cp:keywords/>
  <dc:description/>
  <cp:lastModifiedBy>Gayithri Naidu</cp:lastModifiedBy>
  <cp:revision>10</cp:revision>
  <dcterms:created xsi:type="dcterms:W3CDTF">2024-03-30T14:31:00Z</dcterms:created>
  <dcterms:modified xsi:type="dcterms:W3CDTF">2024-04-23T08:11:00Z</dcterms:modified>
</cp:coreProperties>
</file>